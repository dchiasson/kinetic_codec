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B6F6F" w14:textId="77777777" w:rsidR="00B33138" w:rsidRDefault="00387D79">
      <w:pPr>
        <w:pStyle w:val="ad"/>
      </w:pPr>
      <w:bookmarkStart w:id="0" w:name="_Hlk33802699"/>
      <w:r>
        <w:rPr>
          <w:rStyle w:val="TitleChar"/>
          <w:rFonts w:eastAsia="Times"/>
          <w:caps w:val="0"/>
          <w:u w:val="single"/>
          <w:lang w:val="en-GB"/>
        </w:rPr>
        <w:t>Compression</w:t>
      </w:r>
      <w:bookmarkEnd w:id="0"/>
      <w:r>
        <w:rPr>
          <w:rStyle w:val="TitleChar"/>
          <w:rFonts w:eastAsia="Times"/>
          <w:caps w:val="0"/>
          <w:u w:val="single"/>
          <w:lang w:val="en-GB"/>
        </w:rPr>
        <w:t xml:space="preserve"> of Human Movement Data</w:t>
      </w:r>
    </w:p>
    <w:p w14:paraId="75FEFBD1" w14:textId="77777777" w:rsidR="00B33138" w:rsidRDefault="00B33138">
      <w:pPr>
        <w:pStyle w:val="ad"/>
        <w:rPr>
          <w:u w:val="single"/>
          <w:lang w:val="en-GB"/>
        </w:rPr>
      </w:pPr>
    </w:p>
    <w:p w14:paraId="520F82ED" w14:textId="77777777" w:rsidR="00B33138" w:rsidRDefault="00387D79">
      <w:pPr>
        <w:pStyle w:val="ad"/>
      </w:pPr>
      <w:r>
        <w:rPr>
          <w:lang w:val="en-GB"/>
        </w:rPr>
        <w:t>David P. Chiasson, Junkai Xu, Peter</w:t>
      </w:r>
      <w:ins w:id="1" w:author="Xu Junkai" w:date="2020-02-28T11:44:00Z">
        <w:r w:rsidR="007A3458">
          <w:rPr>
            <w:lang w:val="en-GB"/>
          </w:rPr>
          <w:t xml:space="preserve"> B.</w:t>
        </w:r>
      </w:ins>
      <w:r>
        <w:rPr>
          <w:lang w:val="en-GB"/>
        </w:rPr>
        <w:t xml:space="preserve"> Shull</w:t>
      </w:r>
    </w:p>
    <w:p w14:paraId="381E9DA2" w14:textId="77777777" w:rsidR="00B33138" w:rsidRDefault="00387D79">
      <w:pPr>
        <w:pStyle w:val="ad"/>
        <w:rPr>
          <w:lang w:val="en-GB"/>
        </w:rPr>
      </w:pPr>
      <w:r>
        <w:rPr>
          <w:lang w:val="en-GB"/>
        </w:rPr>
        <w:t>Shanghai Jiaotong University</w:t>
      </w:r>
    </w:p>
    <w:p w14:paraId="09921A09" w14:textId="77777777" w:rsidR="00B33138" w:rsidRDefault="00387D79">
      <w:pPr>
        <w:pStyle w:val="ad"/>
      </w:pPr>
      <w:r>
        <w:rPr>
          <w:lang w:val="fr-FR"/>
        </w:rPr>
        <w:t xml:space="preserve">Email: </w:t>
      </w:r>
      <w:r>
        <w:t xml:space="preserve"> </w:t>
      </w:r>
      <w:hyperlink r:id="rId6">
        <w:r>
          <w:rPr>
            <w:rStyle w:val="InternetLink"/>
          </w:rPr>
          <w:t>pshull@sjtu.edu.cn</w:t>
        </w:r>
      </w:hyperlink>
    </w:p>
    <w:p w14:paraId="44FD7800" w14:textId="77777777" w:rsidR="00B33138" w:rsidRDefault="00B33138"/>
    <w:p w14:paraId="4AF182B3" w14:textId="77777777" w:rsidR="00B33138" w:rsidRDefault="00B33138">
      <w:pPr>
        <w:sectPr w:rsidR="00B33138">
          <w:headerReference w:type="default" r:id="rId7"/>
          <w:footerReference w:type="default" r:id="rId8"/>
          <w:pgSz w:w="12240" w:h="15840"/>
          <w:pgMar w:top="720" w:right="720" w:bottom="720" w:left="720" w:header="567" w:footer="425" w:gutter="0"/>
          <w:cols w:space="720"/>
          <w:formProt w:val="0"/>
          <w:docGrid w:linePitch="272" w:charSpace="8192"/>
        </w:sectPr>
      </w:pPr>
    </w:p>
    <w:p w14:paraId="2E2FD9AE" w14:textId="77777777" w:rsidR="00B33138" w:rsidRDefault="00B33138">
      <w:pPr>
        <w:spacing w:after="0"/>
        <w:jc w:val="center"/>
        <w:rPr>
          <w:rFonts w:ascii="Times New Roman" w:hAnsi="Times New Roman"/>
          <w:lang w:val="fr-FR"/>
        </w:rPr>
      </w:pPr>
    </w:p>
    <w:p w14:paraId="7CBEBB14" w14:textId="77777777" w:rsidR="00B33138" w:rsidRDefault="00387D79">
      <w:pPr>
        <w:spacing w:after="0"/>
        <w:jc w:val="center"/>
        <w:rPr>
          <w:rFonts w:ascii="Times New Roman" w:hAnsi="Times New Roman"/>
          <w:lang w:val="fr-FR"/>
        </w:rPr>
      </w:pPr>
      <w:r>
        <w:rPr>
          <w:rFonts w:ascii="Times New Roman" w:hAnsi="Times New Roman"/>
          <w:noProof/>
          <w:lang w:val="fr-FR"/>
        </w:rPr>
        <w:drawing>
          <wp:anchor distT="0" distB="0" distL="114300" distR="114300" simplePos="0" relativeHeight="2" behindDoc="0" locked="0" layoutInCell="1" allowOverlap="1" wp14:anchorId="6DDE3FEA" wp14:editId="0246DD49">
            <wp:simplePos x="0" y="0"/>
            <wp:positionH relativeFrom="column">
              <wp:posOffset>3583305</wp:posOffset>
            </wp:positionH>
            <wp:positionV relativeFrom="paragraph">
              <wp:posOffset>103505</wp:posOffset>
            </wp:positionV>
            <wp:extent cx="3219450" cy="1810385"/>
            <wp:effectExtent l="0" t="0" r="0" b="0"/>
            <wp:wrapSquare wrapText="bothSides"/>
            <wp:docPr id="1"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abstract art black white no copyright"/>
                    <pic:cNvPicPr>
                      <a:picLocks noChangeAspect="1" noChangeArrowheads="1"/>
                    </pic:cNvPicPr>
                  </pic:nvPicPr>
                  <pic:blipFill>
                    <a:blip r:embed="rId9"/>
                    <a:stretch>
                      <a:fillRect/>
                    </a:stretch>
                  </pic:blipFill>
                  <pic:spPr bwMode="auto">
                    <a:xfrm>
                      <a:off x="0" y="0"/>
                      <a:ext cx="3219450" cy="1810385"/>
                    </a:xfrm>
                    <a:prstGeom prst="rect">
                      <a:avLst/>
                    </a:prstGeom>
                  </pic:spPr>
                </pic:pic>
              </a:graphicData>
            </a:graphic>
          </wp:anchor>
        </w:drawing>
      </w:r>
    </w:p>
    <w:p w14:paraId="3C1BEA6C" w14:textId="77777777" w:rsidR="00B33138" w:rsidRDefault="00B33138">
      <w:pPr>
        <w:sectPr w:rsidR="00B33138">
          <w:type w:val="continuous"/>
          <w:pgSz w:w="12240" w:h="15840"/>
          <w:pgMar w:top="720" w:right="720" w:bottom="720" w:left="720" w:header="567" w:footer="425" w:gutter="0"/>
          <w:cols w:space="720"/>
          <w:formProt w:val="0"/>
          <w:docGrid w:linePitch="272" w:charSpace="8192"/>
        </w:sectPr>
      </w:pPr>
    </w:p>
    <w:p w14:paraId="15FD0A54" w14:textId="77777777" w:rsidR="00B33138" w:rsidRDefault="00387D79">
      <w:pPr>
        <w:pStyle w:val="4"/>
        <w:spacing w:before="0" w:after="0"/>
      </w:pPr>
      <w:r>
        <w:t>Introduction</w:t>
      </w:r>
    </w:p>
    <w:p w14:paraId="2781EADF" w14:textId="77777777" w:rsidR="00B33138" w:rsidRDefault="00387D79">
      <w:pPr>
        <w:tabs>
          <w:tab w:val="left" w:pos="360"/>
        </w:tabs>
        <w:spacing w:after="0"/>
      </w:pPr>
      <w:r>
        <w:rPr>
          <w:rFonts w:ascii="Times New Roman" w:hAnsi="Times New Roman"/>
          <w:lang w:val="en-GB"/>
        </w:rPr>
        <w:t>There exists numerous applications for human movement information including virtual reality, wearable electronics, physical therapy and human performance. The utilization of biomechanical understanding to any human movement application depends</w:t>
      </w:r>
      <w:r>
        <w:rPr>
          <w:rFonts w:ascii="Times New Roman" w:hAnsi="Times New Roman"/>
          <w:lang w:val="en-GB"/>
        </w:rPr>
        <w:t xml:space="preserve"> on the efficient processing and representation of the kinematic data. </w:t>
      </w:r>
      <w:commentRangeStart w:id="2"/>
      <w:r>
        <w:rPr>
          <w:rFonts w:ascii="Times New Roman" w:hAnsi="Times New Roman"/>
          <w:lang w:val="en-GB"/>
        </w:rPr>
        <w:t>Yet, techniques for dealing with this class of multimedia information has received little attention compared with the mature fields of image, audio, and text.</w:t>
      </w:r>
      <w:commentRangeEnd w:id="2"/>
      <w:r w:rsidR="007A3458">
        <w:rPr>
          <w:rStyle w:val="a3"/>
        </w:rPr>
        <w:commentReference w:id="2"/>
      </w:r>
      <w:r>
        <w:rPr>
          <w:rFonts w:ascii="Times New Roman" w:hAnsi="Times New Roman"/>
          <w:lang w:val="en-GB"/>
        </w:rPr>
        <w:t xml:space="preserve"> In order to enable the app</w:t>
      </w:r>
      <w:r>
        <w:rPr>
          <w:rFonts w:ascii="Times New Roman" w:hAnsi="Times New Roman"/>
          <w:lang w:val="en-GB"/>
        </w:rPr>
        <w:t>lications listed above, efficient and standard techniques for processing and representing kinematic data are needed. This work addresses the second of those needs, the representation of kinematic data. Representation is more important than processing as pr</w:t>
      </w:r>
      <w:r>
        <w:rPr>
          <w:rFonts w:ascii="Times New Roman" w:hAnsi="Times New Roman"/>
          <w:lang w:val="en-GB"/>
        </w:rPr>
        <w:t>ocessing cannot happen without representation, and consensus is required for useful representation while processing techniques can be customized. We apply an array of compression techniques borrowed from other fields of multimedia networks as well as sever</w:t>
      </w:r>
      <w:r>
        <w:rPr>
          <w:rFonts w:ascii="Times New Roman" w:hAnsi="Times New Roman"/>
          <w:lang w:val="en-GB"/>
        </w:rPr>
        <w:t>al novel approaches to compress six-axis IMU data of various human movements and body segments. The authors hypothesise that the most efficient representation format will utilize a mechanical understanding of the relationship between rotation and orientati</w:t>
      </w:r>
      <w:r>
        <w:rPr>
          <w:rFonts w:ascii="Times New Roman" w:hAnsi="Times New Roman"/>
          <w:lang w:val="en-GB"/>
        </w:rPr>
        <w:t>on ie, cross-correlation between accelerometer and gyroscope information.</w:t>
      </w:r>
    </w:p>
    <w:p w14:paraId="3E1C22E3" w14:textId="77777777" w:rsidR="00B33138" w:rsidRDefault="00B33138">
      <w:pPr>
        <w:tabs>
          <w:tab w:val="left" w:pos="360"/>
        </w:tabs>
        <w:spacing w:after="0"/>
        <w:rPr>
          <w:rFonts w:ascii="Times New Roman" w:hAnsi="Times New Roman"/>
          <w:lang w:val="en-GB"/>
        </w:rPr>
      </w:pPr>
    </w:p>
    <w:p w14:paraId="587328F1" w14:textId="77777777" w:rsidR="00B33138" w:rsidRDefault="00387D79">
      <w:pPr>
        <w:pStyle w:val="4"/>
        <w:tabs>
          <w:tab w:val="left" w:pos="360"/>
        </w:tabs>
        <w:spacing w:before="0" w:after="0"/>
      </w:pPr>
      <w:r>
        <w:t>Methods</w:t>
      </w:r>
    </w:p>
    <w:p w14:paraId="54F69485" w14:textId="77777777" w:rsidR="00B33138" w:rsidRDefault="00387D79">
      <w:pPr>
        <w:tabs>
          <w:tab w:val="left" w:pos="360"/>
        </w:tabs>
        <w:spacing w:after="0"/>
      </w:pPr>
      <w:commentRangeStart w:id="3"/>
      <w:r>
        <w:rPr>
          <w:rFonts w:ascii="Times New Roman" w:hAnsi="Times New Roman"/>
          <w:lang w:val="en-GB"/>
        </w:rPr>
        <w:t>In order to meaningfully and repeatable demonstrate the performance of a compression algorithm, a public kinetic signal corpus must be selected.</w:t>
      </w:r>
      <w:commentRangeEnd w:id="3"/>
      <w:r w:rsidR="002633A1">
        <w:rPr>
          <w:rStyle w:val="a3"/>
        </w:rPr>
        <w:commentReference w:id="3"/>
      </w:r>
      <w:r>
        <w:rPr>
          <w:rFonts w:ascii="Times New Roman" w:hAnsi="Times New Roman"/>
          <w:lang w:val="en-GB"/>
        </w:rPr>
        <w:t xml:space="preserve"> For this study, the Human Ga</w:t>
      </w:r>
      <w:r>
        <w:rPr>
          <w:rFonts w:ascii="Times New Roman" w:hAnsi="Times New Roman"/>
          <w:lang w:val="en-GB"/>
        </w:rPr>
        <w:t xml:space="preserve">it Database [Chereshnev] is used. HuGaDb is a public dataset of six-axis IMU signals collected from six different body segments of 18 healthy subjects performing 12 different movement activities. </w:t>
      </w:r>
      <w:commentRangeStart w:id="4"/>
      <w:r>
        <w:rPr>
          <w:rFonts w:ascii="Times New Roman" w:hAnsi="Times New Roman"/>
          <w:lang w:val="en-GB"/>
        </w:rPr>
        <w:t>This database was selected because it allowed the comparison</w:t>
      </w:r>
      <w:r>
        <w:rPr>
          <w:rFonts w:ascii="Times New Roman" w:hAnsi="Times New Roman"/>
          <w:lang w:val="en-GB"/>
        </w:rPr>
        <w:t xml:space="preserve"> of compression techniques across body segment, subject, and activity in addition to sensor modality.</w:t>
      </w:r>
      <w:commentRangeEnd w:id="4"/>
      <w:r w:rsidR="000725AD">
        <w:rPr>
          <w:rStyle w:val="a3"/>
        </w:rPr>
        <w:commentReference w:id="4"/>
      </w:r>
      <w:r>
        <w:rPr>
          <w:rFonts w:ascii="Times New Roman" w:hAnsi="Times New Roman"/>
          <w:lang w:val="en-GB"/>
        </w:rPr>
        <w:t xml:space="preserve"> The data collected from three random subjects was des</w:t>
      </w:r>
      <w:r>
        <w:rPr>
          <w:rFonts w:ascii="Times New Roman" w:hAnsi="Times New Roman"/>
          <w:lang w:val="en-GB"/>
        </w:rPr>
        <w:t>ignated as</w:t>
      </w:r>
      <w:commentRangeStart w:id="5"/>
      <w:r>
        <w:rPr>
          <w:rFonts w:ascii="Times New Roman" w:hAnsi="Times New Roman"/>
          <w:lang w:val="en-GB"/>
        </w:rPr>
        <w:t xml:space="preserve"> training data</w:t>
      </w:r>
      <w:commentRangeEnd w:id="5"/>
      <w:r w:rsidR="000725AD">
        <w:rPr>
          <w:rStyle w:val="a3"/>
        </w:rPr>
        <w:commentReference w:id="5"/>
      </w:r>
      <w:r>
        <w:rPr>
          <w:rFonts w:ascii="Times New Roman" w:hAnsi="Times New Roman"/>
          <w:lang w:val="en-GB"/>
        </w:rPr>
        <w:t>, and only data from the remaining 15 subje</w:t>
      </w:r>
      <w:r>
        <w:rPr>
          <w:rFonts w:ascii="Times New Roman" w:hAnsi="Times New Roman"/>
          <w:lang w:val="en-GB"/>
        </w:rPr>
        <w:t>cts was used in our results.</w:t>
      </w:r>
    </w:p>
    <w:p w14:paraId="12AC8C88" w14:textId="77777777" w:rsidR="00B33138" w:rsidRDefault="00387D79">
      <w:pPr>
        <w:tabs>
          <w:tab w:val="left" w:pos="360"/>
        </w:tabs>
        <w:spacing w:after="0"/>
      </w:pPr>
      <w:r>
        <w:rPr>
          <w:rFonts w:ascii="Times New Roman" w:hAnsi="Times New Roman"/>
          <w:lang w:val="en-GB"/>
        </w:rPr>
        <w:tab/>
      </w:r>
      <w:commentRangeStart w:id="6"/>
      <w:r>
        <w:rPr>
          <w:rFonts w:ascii="Times New Roman" w:hAnsi="Times New Roman"/>
          <w:lang w:val="en-GB"/>
        </w:rPr>
        <w:t>Eigh</w:t>
      </w:r>
      <w:r>
        <w:rPr>
          <w:rFonts w:ascii="Times New Roman" w:hAnsi="Times New Roman"/>
          <w:lang w:val="en-GB"/>
        </w:rPr>
        <w:t>t lossless compression techniques</w:t>
      </w:r>
      <w:commentRangeEnd w:id="6"/>
      <w:r w:rsidR="00183B8E">
        <w:rPr>
          <w:rStyle w:val="a3"/>
        </w:rPr>
        <w:commentReference w:id="6"/>
      </w:r>
      <w:r>
        <w:rPr>
          <w:rFonts w:ascii="Times New Roman" w:hAnsi="Times New Roman"/>
          <w:lang w:val="en-GB"/>
        </w:rPr>
        <w:t xml:space="preserve"> </w:t>
      </w:r>
      <w:del w:id="7" w:author="Xu Junkai" w:date="2020-02-28T17:25:00Z">
        <w:r w:rsidDel="00183B8E">
          <w:rPr>
            <w:rFonts w:ascii="Times New Roman" w:hAnsi="Times New Roman"/>
            <w:lang w:val="en-GB"/>
          </w:rPr>
          <w:delText xml:space="preserve">are </w:delText>
        </w:r>
      </w:del>
      <w:ins w:id="8" w:author="Xu Junkai" w:date="2020-02-28T17:25:00Z">
        <w:r w:rsidR="00183B8E">
          <w:rPr>
            <w:rFonts w:ascii="Times New Roman" w:hAnsi="Times New Roman"/>
            <w:lang w:val="en-GB"/>
          </w:rPr>
          <w:t>were</w:t>
        </w:r>
        <w:r w:rsidR="00183B8E">
          <w:rPr>
            <w:rFonts w:ascii="Times New Roman" w:hAnsi="Times New Roman"/>
            <w:lang w:val="en-GB"/>
          </w:rPr>
          <w:t xml:space="preserve"> </w:t>
        </w:r>
      </w:ins>
      <w:r>
        <w:rPr>
          <w:rFonts w:ascii="Times New Roman" w:hAnsi="Times New Roman"/>
          <w:lang w:val="en-GB"/>
        </w:rPr>
        <w:t>selected and compared in this study. The first six techniques which fall under polynomial regression, are taken from the field of audio compression. The last two techniques are learned linear predictors derived from tr</w:t>
      </w:r>
      <w:r>
        <w:rPr>
          <w:rFonts w:ascii="Times New Roman" w:hAnsi="Times New Roman"/>
          <w:lang w:val="en-GB"/>
        </w:rPr>
        <w:t>aining data which considers past history, and the past history of other streams respectively.</w:t>
      </w:r>
    </w:p>
    <w:p w14:paraId="00980B90" w14:textId="77777777" w:rsidR="00B33138" w:rsidRDefault="00387D79">
      <w:pPr>
        <w:tabs>
          <w:tab w:val="left" w:pos="360"/>
        </w:tabs>
        <w:spacing w:after="0"/>
      </w:pPr>
      <w:r>
        <w:rPr>
          <w:rFonts w:ascii="Times New Roman" w:hAnsi="Times New Roman"/>
          <w:lang w:val="en-GB"/>
        </w:rPr>
        <w:tab/>
        <w:t>Comma separated value (CSV) is selected as the baseline size when computing compression ratio (CR). CR is computed by dividing the size of the CSV file by the si</w:t>
      </w:r>
      <w:r>
        <w:rPr>
          <w:rFonts w:ascii="Times New Roman" w:hAnsi="Times New Roman"/>
          <w:lang w:val="en-GB"/>
        </w:rPr>
        <w:t>ze of the compressed file. In addition to CSV, two other traditional techniques are included for further context: ZIP compression, and efficient binary representation. All compression techniques are implemented as FIR filters using 16.16 fixed point comput</w:t>
      </w:r>
      <w:r>
        <w:rPr>
          <w:rFonts w:ascii="Times New Roman" w:hAnsi="Times New Roman"/>
          <w:lang w:val="en-GB"/>
        </w:rPr>
        <w:t xml:space="preserve">ation. This guarantees stability and reversible operations. </w:t>
      </w:r>
    </w:p>
    <w:p w14:paraId="640031BB" w14:textId="77777777" w:rsidR="00B33138" w:rsidRDefault="00B33138">
      <w:pPr>
        <w:keepNext/>
        <w:spacing w:after="0"/>
        <w:jc w:val="center"/>
      </w:pPr>
    </w:p>
    <w:p w14:paraId="7680C965" w14:textId="77777777" w:rsidR="00B33138" w:rsidRDefault="00387D79">
      <w:pPr>
        <w:pStyle w:val="a6"/>
        <w:spacing w:after="0"/>
        <w:jc w:val="left"/>
      </w:pPr>
      <w:commentRangeStart w:id="9"/>
      <w:r>
        <w:rPr>
          <w:b/>
          <w:i w:val="0"/>
          <w:color w:val="000000"/>
        </w:rPr>
        <w:t xml:space="preserve">Figure </w:t>
      </w:r>
      <w:r>
        <w:rPr>
          <w:b/>
          <w:i w:val="0"/>
        </w:rPr>
        <w:fldChar w:fldCharType="begin"/>
      </w:r>
      <w:r>
        <w:rPr>
          <w:b/>
          <w:i w:val="0"/>
        </w:rPr>
        <w:instrText>SEQ Figure \* ARABIC</w:instrText>
      </w:r>
      <w:r>
        <w:rPr>
          <w:b/>
          <w:i w:val="0"/>
        </w:rPr>
        <w:fldChar w:fldCharType="separate"/>
      </w:r>
      <w:r>
        <w:rPr>
          <w:b/>
          <w:i w:val="0"/>
        </w:rPr>
        <w:t>1</w:t>
      </w:r>
      <w:r>
        <w:rPr>
          <w:b/>
          <w:i w:val="0"/>
        </w:rPr>
        <w:fldChar w:fldCharType="end"/>
      </w:r>
      <w:commentRangeEnd w:id="9"/>
      <w:r w:rsidR="006F49B2">
        <w:rPr>
          <w:rStyle w:val="a3"/>
          <w:i w:val="0"/>
          <w:iCs w:val="0"/>
          <w:color w:val="auto"/>
        </w:rPr>
        <w:commentReference w:id="9"/>
      </w:r>
      <w:r>
        <w:rPr>
          <w:i w:val="0"/>
          <w:color w:val="000000"/>
        </w:rPr>
        <w:t>: Compression ratios relative to CSV. Higher is better.</w:t>
      </w:r>
    </w:p>
    <w:p w14:paraId="45BB13AA" w14:textId="77777777" w:rsidR="00B33138" w:rsidRDefault="00B33138">
      <w:pPr>
        <w:pStyle w:val="4"/>
        <w:spacing w:before="0" w:after="0"/>
        <w:rPr>
          <w:b w:val="0"/>
          <w:i/>
          <w:color w:val="C45911"/>
        </w:rPr>
      </w:pPr>
    </w:p>
    <w:p w14:paraId="34EE30DB" w14:textId="77777777" w:rsidR="00B33138" w:rsidRDefault="00387D79">
      <w:pPr>
        <w:spacing w:after="0"/>
      </w:pPr>
      <w:r>
        <w:rPr>
          <w:rStyle w:val="Heading4Char"/>
        </w:rPr>
        <w:t>Results and Discussion</w:t>
      </w:r>
    </w:p>
    <w:p w14:paraId="30D52211" w14:textId="77777777" w:rsidR="00B33138" w:rsidRDefault="00387D79">
      <w:pPr>
        <w:pStyle w:val="4"/>
        <w:spacing w:before="0" w:after="0"/>
      </w:pPr>
      <w:r>
        <w:rPr>
          <w:b w:val="0"/>
        </w:rPr>
        <w:t xml:space="preserve">All tested compression techniques far outperformed traditional representation methods in size efficiency. </w:t>
      </w:r>
      <w:commentRangeStart w:id="10"/>
      <w:r>
        <w:rPr>
          <w:b w:val="0"/>
        </w:rPr>
        <w:t>Delta encoding proved to be the best performing polynomial regression technique (CR=19.016), with each additional degree performing worse.</w:t>
      </w:r>
      <w:commentRangeEnd w:id="10"/>
      <w:r w:rsidR="004F0749">
        <w:rPr>
          <w:rStyle w:val="a3"/>
          <w:rFonts w:ascii="Times" w:eastAsia="Times" w:hAnsi="Times"/>
          <w:b w:val="0"/>
          <w:bCs w:val="0"/>
          <w:lang w:val="en-US"/>
        </w:rPr>
        <w:commentReference w:id="10"/>
      </w:r>
      <w:r>
        <w:rPr>
          <w:b w:val="0"/>
        </w:rPr>
        <w:t xml:space="preserve"> This is lik</w:t>
      </w:r>
      <w:r>
        <w:rPr>
          <w:b w:val="0"/>
        </w:rPr>
        <w:t>ely because higher degree polynomial predictors suffer from poor white noise attenuation [Tanskanen].</w:t>
      </w:r>
    </w:p>
    <w:p w14:paraId="7B88BE37" w14:textId="77777777" w:rsidR="00B33138" w:rsidRDefault="00387D79">
      <w:pPr>
        <w:spacing w:after="0"/>
      </w:pPr>
      <w:r>
        <w:tab/>
        <w:t>The linear prediction filter (CR=19.186) proved to be slightly better than delta encoding. Investigation of the coefficients showed that the per-stream F</w:t>
      </w:r>
      <w:r>
        <w:t>IR had learned an approximation of Delta encoding.</w:t>
      </w:r>
    </w:p>
    <w:p w14:paraId="47F62E3B" w14:textId="77777777" w:rsidR="00B33138" w:rsidRDefault="00387D79">
      <w:pPr>
        <w:spacing w:after="0"/>
      </w:pPr>
      <w:r>
        <w:tab/>
        <w:t>Cross-stream linear prediction (CR=16.183) unexpectedly performed significantly worse than linear prediction or delta encoding which failed to support our hypothesis. We expect that this was due to cumula</w:t>
      </w:r>
      <w:r>
        <w:t>tion of error from 16.16 arithmatic. The cross-stream predictor involved two orders of magnitude more computation than delta encoding.</w:t>
      </w:r>
    </w:p>
    <w:p w14:paraId="4A5856CA" w14:textId="77777777" w:rsidR="00B33138" w:rsidRDefault="00B33138">
      <w:pPr>
        <w:pStyle w:val="4"/>
        <w:spacing w:before="0" w:after="0"/>
        <w:rPr>
          <w:b w:val="0"/>
        </w:rPr>
      </w:pPr>
    </w:p>
    <w:p w14:paraId="3A06568E" w14:textId="77777777" w:rsidR="00B33138" w:rsidRDefault="00387D79">
      <w:pPr>
        <w:spacing w:after="0"/>
        <w:rPr>
          <w:rFonts w:ascii="Times New Roman" w:hAnsi="Times New Roman"/>
          <w:b/>
          <w:lang w:val="en-GB"/>
        </w:rPr>
      </w:pPr>
      <w:r>
        <w:rPr>
          <w:rFonts w:ascii="Times New Roman" w:hAnsi="Times New Roman"/>
          <w:b/>
          <w:lang w:val="en-GB"/>
        </w:rPr>
        <w:t>Significance</w:t>
      </w:r>
    </w:p>
    <w:p w14:paraId="203350E4" w14:textId="77777777" w:rsidR="00B33138" w:rsidRDefault="00387D79">
      <w:pPr>
        <w:spacing w:after="0"/>
      </w:pPr>
      <w:r>
        <w:rPr>
          <w:rFonts w:ascii="Times New Roman" w:hAnsi="Times New Roman"/>
          <w:lang w:val="en-GB"/>
        </w:rPr>
        <w:t>Using these techniques, kinematic data can be represented at almost one-twentieth the size of the current d</w:t>
      </w:r>
      <w:r>
        <w:rPr>
          <w:rFonts w:ascii="Times New Roman" w:hAnsi="Times New Roman"/>
          <w:lang w:val="en-GB"/>
        </w:rPr>
        <w:t>e-facto standard. This enables a range of applications which experience stringent requirements such as real-time data streaming, wireless communications, or limited storage space.</w:t>
      </w:r>
    </w:p>
    <w:p w14:paraId="6BB3035B" w14:textId="77777777" w:rsidR="00B33138" w:rsidRDefault="00B33138">
      <w:pPr>
        <w:spacing w:after="0"/>
        <w:rPr>
          <w:rFonts w:ascii="Times New Roman" w:hAnsi="Times New Roman"/>
          <w:i/>
          <w:color w:val="C45911"/>
          <w:lang w:val="en-GB"/>
        </w:rPr>
      </w:pPr>
    </w:p>
    <w:p w14:paraId="4D94B3AB" w14:textId="77777777" w:rsidR="00B33138" w:rsidRDefault="00387D79">
      <w:pPr>
        <w:pStyle w:val="4"/>
        <w:spacing w:before="0" w:after="0"/>
      </w:pPr>
      <w:r>
        <w:t>Acknowledgments</w:t>
      </w:r>
    </w:p>
    <w:p w14:paraId="5CBD7977" w14:textId="77777777" w:rsidR="00B33138" w:rsidRDefault="00387D79">
      <w:pPr>
        <w:spacing w:after="0"/>
      </w:pPr>
      <w:r>
        <w:rPr>
          <w:lang w:val="en-GB"/>
        </w:rPr>
        <w:t>Do I have any acknowledgements?</w:t>
      </w:r>
    </w:p>
    <w:p w14:paraId="6BE9BBF8" w14:textId="77777777" w:rsidR="00B33138" w:rsidRDefault="00B33138">
      <w:pPr>
        <w:spacing w:after="0"/>
        <w:rPr>
          <w:lang w:val="en-GB"/>
        </w:rPr>
      </w:pPr>
    </w:p>
    <w:p w14:paraId="00DD0EF6" w14:textId="77777777" w:rsidR="00B33138" w:rsidRDefault="00387D79">
      <w:pPr>
        <w:pStyle w:val="4"/>
        <w:spacing w:before="0" w:after="0"/>
      </w:pPr>
      <w:r>
        <w:t>References</w:t>
      </w:r>
    </w:p>
    <w:p w14:paraId="3B939C34" w14:textId="77777777" w:rsidR="00B33138" w:rsidRDefault="00387D79">
      <w:pPr>
        <w:pStyle w:val="References"/>
      </w:pPr>
      <w:r>
        <w:t>Chereshnev, R.,</w:t>
      </w:r>
      <w:r>
        <w:t xml:space="preserve"> &amp; Kertész-Farkas, A. (2017). Hugadb: Human gait database for activity recognition from wearable inertial sensor networks. In International Conference on Analysis of Images, Social Networks and Texts</w:t>
      </w:r>
    </w:p>
    <w:p w14:paraId="28DC5082" w14:textId="77777777" w:rsidR="00B33138" w:rsidRDefault="00387D79">
      <w:pPr>
        <w:pStyle w:val="References"/>
      </w:pPr>
      <w:r>
        <w:rPr>
          <w:lang w:val="en-GB"/>
        </w:rPr>
        <w:t>Tanskanen, J. M. A. (2000). Polynomial Predictive Filter</w:t>
      </w:r>
      <w:r>
        <w:rPr>
          <w:lang w:val="en-GB"/>
        </w:rPr>
        <w:t>s : Implementation and Applications. In Electronics.</w:t>
      </w:r>
    </w:p>
    <w:p w14:paraId="27095376" w14:textId="77777777" w:rsidR="00B33138" w:rsidRDefault="00B33138">
      <w:pPr>
        <w:sectPr w:rsidR="00B33138">
          <w:type w:val="continuous"/>
          <w:pgSz w:w="12240" w:h="15840"/>
          <w:pgMar w:top="720" w:right="720" w:bottom="720" w:left="720" w:header="567" w:footer="425" w:gutter="0"/>
          <w:cols w:num="2" w:space="454"/>
          <w:formProt w:val="0"/>
          <w:docGrid w:linePitch="272" w:charSpace="8192"/>
        </w:sectPr>
      </w:pPr>
    </w:p>
    <w:p w14:paraId="2BD38D3E" w14:textId="77777777" w:rsidR="00387D79" w:rsidRDefault="00387D79"/>
    <w:sectPr w:rsidR="00387D79">
      <w:type w:val="continuous"/>
      <w:pgSz w:w="12240" w:h="15840"/>
      <w:pgMar w:top="720" w:right="720" w:bottom="720" w:left="720" w:header="567" w:footer="425" w:gutter="0"/>
      <w:cols w:space="720"/>
      <w:formProt w:val="0"/>
      <w:docGrid w:linePitch="272"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Xu Junkai" w:date="2020-02-28T11:47:00Z" w:initials="XJ">
    <w:p w14:paraId="02EA3D82" w14:textId="77777777" w:rsidR="007A3458" w:rsidRDefault="007A3458">
      <w:pPr>
        <w:pStyle w:val="a8"/>
        <w:rPr>
          <w:rFonts w:eastAsiaTheme="minorEastAsia"/>
          <w:lang w:eastAsia="zh-CN"/>
        </w:rPr>
      </w:pPr>
      <w:r>
        <w:rPr>
          <w:rStyle w:val="a3"/>
        </w:rPr>
        <w:annotationRef/>
      </w:r>
      <w:r>
        <w:rPr>
          <w:rFonts w:eastAsiaTheme="minorEastAsia" w:hint="eastAsia"/>
          <w:lang w:eastAsia="zh-CN"/>
        </w:rPr>
        <w:t>R</w:t>
      </w:r>
      <w:r>
        <w:rPr>
          <w:rFonts w:eastAsiaTheme="minorEastAsia"/>
          <w:lang w:eastAsia="zh-CN"/>
        </w:rPr>
        <w:t xml:space="preserve">eceived little attention is a good reason to start a research, but couldn’t show your research has </w:t>
      </w:r>
      <w:r w:rsidRPr="007A3458">
        <w:rPr>
          <w:rFonts w:eastAsiaTheme="minorEastAsia"/>
          <w:lang w:eastAsia="zh-CN"/>
        </w:rPr>
        <w:t>value</w:t>
      </w:r>
      <w:r>
        <w:rPr>
          <w:rFonts w:eastAsiaTheme="minorEastAsia"/>
          <w:lang w:eastAsia="zh-CN"/>
        </w:rPr>
        <w:t xml:space="preserve">. </w:t>
      </w:r>
    </w:p>
    <w:p w14:paraId="6F465B72" w14:textId="77777777" w:rsidR="00D70D96" w:rsidRDefault="00D70D96">
      <w:pPr>
        <w:pStyle w:val="a8"/>
        <w:rPr>
          <w:rFonts w:eastAsiaTheme="minorEastAsia"/>
          <w:lang w:eastAsia="zh-CN"/>
        </w:rPr>
      </w:pPr>
    </w:p>
    <w:p w14:paraId="792F1F98" w14:textId="77777777" w:rsidR="00D70D96" w:rsidRDefault="00D70D96">
      <w:pPr>
        <w:pStyle w:val="a8"/>
        <w:rPr>
          <w:rFonts w:eastAsiaTheme="minorEastAsia" w:hint="eastAsia"/>
          <w:lang w:eastAsia="zh-CN"/>
        </w:rPr>
      </w:pPr>
      <w:r>
        <w:rPr>
          <w:rFonts w:eastAsiaTheme="minorEastAsia"/>
          <w:lang w:eastAsia="zh-CN"/>
        </w:rPr>
        <w:t>Mature of other fields let people feel this research would success, but may not feel it is important. People may think it has received little attention because it is not needed.</w:t>
      </w:r>
    </w:p>
    <w:p w14:paraId="1FDC12D1" w14:textId="77777777" w:rsidR="007A3458" w:rsidRDefault="007A3458">
      <w:pPr>
        <w:pStyle w:val="a8"/>
        <w:rPr>
          <w:rFonts w:eastAsiaTheme="minorEastAsia"/>
          <w:lang w:eastAsia="zh-CN"/>
        </w:rPr>
      </w:pPr>
    </w:p>
    <w:p w14:paraId="58CA947F" w14:textId="77777777" w:rsidR="00D70D96" w:rsidRPr="007A3458" w:rsidRDefault="00D70D96">
      <w:pPr>
        <w:pStyle w:val="a8"/>
        <w:rPr>
          <w:rFonts w:eastAsiaTheme="minorEastAsia" w:hint="eastAsia"/>
          <w:lang w:eastAsia="zh-CN"/>
        </w:rPr>
      </w:pPr>
      <w:r>
        <w:rPr>
          <w:rFonts w:eastAsiaTheme="minorEastAsia" w:hint="eastAsia"/>
          <w:lang w:eastAsia="zh-CN"/>
        </w:rPr>
        <w:t>B</w:t>
      </w:r>
      <w:r>
        <w:rPr>
          <w:rFonts w:eastAsiaTheme="minorEastAsia"/>
          <w:lang w:eastAsia="zh-CN"/>
        </w:rPr>
        <w:t>etter to add some benefit of this research such as less storage, higher sampling rate etc.</w:t>
      </w:r>
    </w:p>
  </w:comment>
  <w:comment w:id="3" w:author="Xu Junkai" w:date="2020-02-28T12:04:00Z" w:initials="XJ">
    <w:p w14:paraId="6EAFAB4B" w14:textId="77777777" w:rsidR="002633A1" w:rsidRDefault="002633A1">
      <w:pPr>
        <w:pStyle w:val="a8"/>
        <w:rPr>
          <w:rFonts w:eastAsiaTheme="minorEastAsia"/>
          <w:lang w:eastAsia="zh-CN"/>
        </w:rPr>
      </w:pPr>
      <w:r>
        <w:rPr>
          <w:rStyle w:val="a3"/>
        </w:rPr>
        <w:annotationRef/>
      </w:r>
      <w:r>
        <w:rPr>
          <w:rFonts w:eastAsiaTheme="minorEastAsia" w:hint="eastAsia"/>
          <w:lang w:eastAsia="zh-CN"/>
        </w:rPr>
        <w:t>T</w:t>
      </w:r>
      <w:r>
        <w:rPr>
          <w:rFonts w:eastAsiaTheme="minorEastAsia"/>
          <w:lang w:eastAsia="zh-CN"/>
        </w:rPr>
        <w:t>oo strong.</w:t>
      </w:r>
    </w:p>
    <w:p w14:paraId="644B504F" w14:textId="77777777" w:rsidR="002633A1" w:rsidRDefault="002633A1">
      <w:pPr>
        <w:pStyle w:val="a8"/>
        <w:rPr>
          <w:rFonts w:eastAsiaTheme="minorEastAsia"/>
          <w:lang w:eastAsia="zh-CN"/>
        </w:rPr>
      </w:pPr>
    </w:p>
    <w:p w14:paraId="3854CE7A" w14:textId="77777777" w:rsidR="002633A1" w:rsidRDefault="002633A1">
      <w:pPr>
        <w:pStyle w:val="a8"/>
        <w:rPr>
          <w:rFonts w:eastAsiaTheme="minorEastAsia"/>
          <w:lang w:eastAsia="zh-CN"/>
        </w:rPr>
      </w:pPr>
      <w:r>
        <w:rPr>
          <w:rFonts w:eastAsiaTheme="minorEastAsia" w:hint="eastAsia"/>
          <w:lang w:eastAsia="zh-CN"/>
        </w:rPr>
        <w:t>I</w:t>
      </w:r>
      <w:r>
        <w:rPr>
          <w:rFonts w:eastAsiaTheme="minorEastAsia"/>
          <w:lang w:eastAsia="zh-CN"/>
        </w:rPr>
        <w:t>n methods, better only write fact and less opinion. You can change to “</w:t>
      </w:r>
      <w:r>
        <w:rPr>
          <w:rFonts w:ascii="Times New Roman" w:hAnsi="Times New Roman"/>
          <w:lang w:val="en-GB"/>
        </w:rPr>
        <w:t xml:space="preserve">For this study, </w:t>
      </w:r>
      <w:r>
        <w:rPr>
          <w:rFonts w:ascii="Times New Roman" w:hAnsi="Times New Roman"/>
          <w:lang w:val="en-GB"/>
        </w:rPr>
        <w:t>a</w:t>
      </w:r>
      <w:r>
        <w:rPr>
          <w:rFonts w:ascii="Times New Roman" w:hAnsi="Times New Roman"/>
          <w:lang w:val="en-GB"/>
        </w:rPr>
        <w:t xml:space="preserve"> </w:t>
      </w:r>
      <w:r>
        <w:rPr>
          <w:rFonts w:ascii="Times New Roman" w:hAnsi="Times New Roman"/>
          <w:lang w:val="en-GB"/>
        </w:rPr>
        <w:t xml:space="preserve">public </w:t>
      </w:r>
      <w:r>
        <w:rPr>
          <w:rFonts w:ascii="Times New Roman" w:hAnsi="Times New Roman"/>
          <w:lang w:val="en-GB"/>
        </w:rPr>
        <w:t>Human Gait Database [Chereshnev] is used</w:t>
      </w:r>
      <w:r>
        <w:rPr>
          <w:rFonts w:ascii="Times New Roman" w:hAnsi="Times New Roman"/>
          <w:lang w:val="en-GB"/>
        </w:rPr>
        <w:t xml:space="preserve"> </w:t>
      </w:r>
      <w:r>
        <w:rPr>
          <w:rFonts w:ascii="Times New Roman" w:hAnsi="Times New Roman"/>
          <w:lang w:val="en-GB"/>
        </w:rPr>
        <w:t>to meaningfully and repeatable demonstrate the performance of a compression algorithm.</w:t>
      </w:r>
      <w:r>
        <w:rPr>
          <w:rFonts w:eastAsiaTheme="minorEastAsia"/>
          <w:lang w:eastAsia="zh-CN"/>
        </w:rPr>
        <w:t>”</w:t>
      </w:r>
    </w:p>
    <w:p w14:paraId="2881E7C0" w14:textId="77777777" w:rsidR="002633A1" w:rsidRDefault="002633A1">
      <w:pPr>
        <w:pStyle w:val="a8"/>
        <w:rPr>
          <w:rFonts w:eastAsiaTheme="minorEastAsia"/>
          <w:lang w:eastAsia="zh-CN"/>
        </w:rPr>
      </w:pPr>
    </w:p>
    <w:p w14:paraId="1AA48AE4" w14:textId="77777777" w:rsidR="002633A1" w:rsidRPr="002633A1" w:rsidRDefault="002633A1">
      <w:pPr>
        <w:pStyle w:val="a8"/>
        <w:rPr>
          <w:rFonts w:eastAsiaTheme="minorEastAsia" w:hint="eastAsia"/>
          <w:lang w:eastAsia="zh-CN"/>
        </w:rPr>
      </w:pPr>
      <w:r>
        <w:rPr>
          <w:rFonts w:eastAsiaTheme="minorEastAsia"/>
          <w:lang w:eastAsia="zh-CN"/>
        </w:rPr>
        <w:t xml:space="preserve">A paper has a theme (main opinion), and all the opinions in the paper better to have a reference fact before, and be used to lead people agree with your </w:t>
      </w:r>
      <w:r w:rsidRPr="002633A1">
        <w:rPr>
          <w:rFonts w:eastAsiaTheme="minorEastAsia"/>
          <w:lang w:eastAsia="zh-CN"/>
        </w:rPr>
        <w:t>theme</w:t>
      </w:r>
      <w:r>
        <w:rPr>
          <w:rFonts w:eastAsiaTheme="minorEastAsia"/>
          <w:lang w:eastAsia="zh-CN"/>
        </w:rPr>
        <w:t>.</w:t>
      </w:r>
    </w:p>
  </w:comment>
  <w:comment w:id="4" w:author="Xu Junkai" w:date="2020-02-28T17:10:00Z" w:initials="XJ">
    <w:p w14:paraId="35711403" w14:textId="77777777" w:rsidR="000725AD" w:rsidRPr="000725AD" w:rsidRDefault="000725AD">
      <w:pPr>
        <w:pStyle w:val="a8"/>
        <w:rPr>
          <w:rFonts w:eastAsiaTheme="minorEastAsia" w:hint="eastAsia"/>
          <w:lang w:eastAsia="zh-CN"/>
        </w:rPr>
      </w:pPr>
      <w:r>
        <w:rPr>
          <w:rStyle w:val="a3"/>
        </w:rPr>
        <w:annotationRef/>
      </w:r>
      <w:r>
        <w:rPr>
          <w:rFonts w:eastAsiaTheme="minorEastAsia" w:hint="eastAsia"/>
          <w:lang w:eastAsia="zh-CN"/>
        </w:rPr>
        <w:t>N</w:t>
      </w:r>
      <w:r>
        <w:rPr>
          <w:rFonts w:eastAsiaTheme="minorEastAsia"/>
          <w:lang w:eastAsia="zh-CN"/>
        </w:rPr>
        <w:t>o comparison in this paper. So don’t mention it.</w:t>
      </w:r>
    </w:p>
  </w:comment>
  <w:comment w:id="5" w:author="Xu Junkai" w:date="2020-02-28T17:12:00Z" w:initials="XJ">
    <w:p w14:paraId="4E197FFF" w14:textId="77777777" w:rsidR="000725AD" w:rsidRPr="000725AD" w:rsidRDefault="000725AD">
      <w:pPr>
        <w:pStyle w:val="a8"/>
        <w:rPr>
          <w:rFonts w:eastAsiaTheme="minorEastAsia" w:hint="eastAsia"/>
          <w:lang w:eastAsia="zh-CN"/>
        </w:rPr>
      </w:pPr>
      <w:r>
        <w:rPr>
          <w:rStyle w:val="a3"/>
        </w:rPr>
        <w:annotationRef/>
      </w:r>
      <w:r>
        <w:rPr>
          <w:rFonts w:eastAsiaTheme="minorEastAsia" w:hint="eastAsia"/>
          <w:lang w:eastAsia="zh-CN"/>
        </w:rPr>
        <w:t>P</w:t>
      </w:r>
      <w:r>
        <w:rPr>
          <w:rFonts w:eastAsiaTheme="minorEastAsia"/>
          <w:lang w:eastAsia="zh-CN"/>
        </w:rPr>
        <w:t>eople may not understand why c</w:t>
      </w:r>
      <w:r w:rsidRPr="000725AD">
        <w:rPr>
          <w:rFonts w:eastAsiaTheme="minorEastAsia"/>
          <w:lang w:eastAsia="zh-CN"/>
        </w:rPr>
        <w:t>ompression</w:t>
      </w:r>
      <w:r>
        <w:rPr>
          <w:rFonts w:eastAsiaTheme="minorEastAsia"/>
          <w:lang w:eastAsia="zh-CN"/>
        </w:rPr>
        <w:t xml:space="preserve"> needs training data. </w:t>
      </w:r>
      <w:r w:rsidR="00183B8E">
        <w:rPr>
          <w:rFonts w:eastAsiaTheme="minorEastAsia"/>
          <w:lang w:eastAsia="zh-CN"/>
        </w:rPr>
        <w:t xml:space="preserve">May need one </w:t>
      </w:r>
      <w:r w:rsidR="00183B8E" w:rsidRPr="00183B8E">
        <w:rPr>
          <w:rFonts w:eastAsiaTheme="minorEastAsia"/>
          <w:lang w:eastAsia="zh-CN"/>
        </w:rPr>
        <w:t>sentence</w:t>
      </w:r>
      <w:r w:rsidR="00183B8E">
        <w:rPr>
          <w:rFonts w:eastAsiaTheme="minorEastAsia"/>
          <w:lang w:eastAsia="zh-CN"/>
        </w:rPr>
        <w:t xml:space="preserve"> say which methods need training.</w:t>
      </w:r>
    </w:p>
  </w:comment>
  <w:comment w:id="6" w:author="Xu Junkai" w:date="2020-02-28T17:22:00Z" w:initials="XJ">
    <w:p w14:paraId="4350295C" w14:textId="77777777" w:rsidR="00183B8E" w:rsidRPr="00183B8E" w:rsidRDefault="00183B8E">
      <w:pPr>
        <w:pStyle w:val="a8"/>
        <w:rPr>
          <w:rFonts w:eastAsiaTheme="minorEastAsia" w:hint="eastAsia"/>
          <w:lang w:eastAsia="zh-CN"/>
        </w:rPr>
      </w:pPr>
      <w:r>
        <w:rPr>
          <w:rStyle w:val="a3"/>
        </w:rPr>
        <w:annotationRef/>
      </w:r>
      <w:r>
        <w:rPr>
          <w:rFonts w:hint="eastAsia"/>
        </w:rPr>
        <w:t>T</w:t>
      </w:r>
      <w:r>
        <w:t xml:space="preserve">he other three are “Traditional Methods”? A little confused. Maybe just say 11 methods were selected….3 of them are </w:t>
      </w:r>
      <w:r w:rsidRPr="00183B8E">
        <w:t>widely used</w:t>
      </w:r>
      <w:r>
        <w:t xml:space="preserve"> method.</w:t>
      </w:r>
    </w:p>
  </w:comment>
  <w:comment w:id="9" w:author="Xu Junkai" w:date="2020-02-28T17:29:00Z" w:initials="XJ">
    <w:p w14:paraId="02414364" w14:textId="2639AAF1" w:rsidR="006F49B2" w:rsidRDefault="006F49B2">
      <w:pPr>
        <w:pStyle w:val="a8"/>
      </w:pPr>
      <w:r>
        <w:rPr>
          <w:rStyle w:val="a3"/>
        </w:rPr>
        <w:annotationRef/>
      </w:r>
      <w:r>
        <w:t>I suggest delete</w:t>
      </w:r>
      <w:r w:rsidR="004F0749">
        <w:t xml:space="preserve"> 2</w:t>
      </w:r>
      <w:r w:rsidR="004F0749" w:rsidRPr="004F0749">
        <w:rPr>
          <w:vertAlign w:val="superscript"/>
        </w:rPr>
        <w:t>nd</w:t>
      </w:r>
      <w:r w:rsidR="004F0749">
        <w:t>~5</w:t>
      </w:r>
      <w:r w:rsidR="004F0749" w:rsidRPr="004F0749">
        <w:rPr>
          <w:vertAlign w:val="superscript"/>
        </w:rPr>
        <w:t>th</w:t>
      </w:r>
      <w:r w:rsidR="004F0749">
        <w:t xml:space="preserve"> poly method and only keep 1</w:t>
      </w:r>
      <w:r w:rsidR="004F0749" w:rsidRPr="004F0749">
        <w:rPr>
          <w:vertAlign w:val="superscript"/>
        </w:rPr>
        <w:t>st</w:t>
      </w:r>
      <w:r w:rsidR="004F0749">
        <w:t xml:space="preserve"> poly to let people easier understand.</w:t>
      </w:r>
    </w:p>
  </w:comment>
  <w:comment w:id="10" w:author="Xu Junkai" w:date="2020-02-28T17:33:00Z" w:initials="XJ">
    <w:p w14:paraId="0D5FB366" w14:textId="4E7B7EE9" w:rsidR="004F0749" w:rsidRPr="004F0749" w:rsidRDefault="004F0749">
      <w:pPr>
        <w:pStyle w:val="a8"/>
        <w:rPr>
          <w:rFonts w:eastAsiaTheme="minorEastAsia" w:hint="eastAsia"/>
          <w:lang w:eastAsia="zh-CN"/>
        </w:rPr>
      </w:pPr>
      <w:r>
        <w:rPr>
          <w:rStyle w:val="a3"/>
        </w:rPr>
        <w:annotationRef/>
      </w:r>
      <w:r>
        <w:rPr>
          <w:rFonts w:eastAsiaTheme="minorEastAsia" w:hint="eastAsia"/>
          <w:lang w:eastAsia="zh-CN"/>
        </w:rPr>
        <w:t>I</w:t>
      </w:r>
      <w:r>
        <w:rPr>
          <w:rFonts w:eastAsiaTheme="minorEastAsia"/>
          <w:lang w:eastAsia="zh-CN"/>
        </w:rPr>
        <w:t xml:space="preserve"> think people more interested in why blue bars are higher than green ones, b</w:t>
      </w:r>
      <w:bookmarkStart w:id="11" w:name="_GoBack"/>
      <w:bookmarkEnd w:id="11"/>
      <w:r>
        <w:rPr>
          <w:rFonts w:eastAsiaTheme="minorEastAsia"/>
          <w:lang w:eastAsia="zh-CN"/>
        </w:rPr>
        <w:t>ecause they are using those three.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A947F" w15:done="0"/>
  <w15:commentEx w15:paraId="1AA48AE4" w15:done="0"/>
  <w15:commentEx w15:paraId="35711403" w15:done="0"/>
  <w15:commentEx w15:paraId="4E197FFF" w15:done="0"/>
  <w15:commentEx w15:paraId="4350295C" w15:done="0"/>
  <w15:commentEx w15:paraId="02414364" w15:done="0"/>
  <w15:commentEx w15:paraId="0D5FB3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A947F" w16cid:durableId="22037C3D"/>
  <w16cid:commentId w16cid:paraId="1AA48AE4" w16cid:durableId="2203803E"/>
  <w16cid:commentId w16cid:paraId="35711403" w16cid:durableId="2203C81D"/>
  <w16cid:commentId w16cid:paraId="4E197FFF" w16cid:durableId="2203C884"/>
  <w16cid:commentId w16cid:paraId="4350295C" w16cid:durableId="2203CAC4"/>
  <w16cid:commentId w16cid:paraId="02414364" w16cid:durableId="2203CC5E"/>
  <w16cid:commentId w16cid:paraId="0D5FB366" w16cid:durableId="2203CD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C8454" w14:textId="77777777" w:rsidR="00387D79" w:rsidRDefault="00387D79">
      <w:pPr>
        <w:spacing w:after="0"/>
      </w:pPr>
      <w:r>
        <w:separator/>
      </w:r>
    </w:p>
  </w:endnote>
  <w:endnote w:type="continuationSeparator" w:id="0">
    <w:p w14:paraId="2FEAA053" w14:textId="77777777" w:rsidR="00387D79" w:rsidRDefault="00387D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9DA49" w14:textId="77777777" w:rsidR="00B33138" w:rsidRDefault="00B33138">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1E286" w14:textId="77777777" w:rsidR="00387D79" w:rsidRDefault="00387D79">
      <w:pPr>
        <w:spacing w:after="0"/>
      </w:pPr>
      <w:r>
        <w:separator/>
      </w:r>
    </w:p>
  </w:footnote>
  <w:footnote w:type="continuationSeparator" w:id="0">
    <w:p w14:paraId="4ED87770" w14:textId="77777777" w:rsidR="00387D79" w:rsidRDefault="00387D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17743" w14:textId="77777777" w:rsidR="00B33138" w:rsidRDefault="00B33138">
    <w:pPr>
      <w:pStyle w:val="aa"/>
      <w:tabs>
        <w:tab w:val="center" w:pos="5103"/>
        <w:tab w:val="right" w:pos="10206"/>
      </w:tabs>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unkai">
    <w15:presenceInfo w15:providerId="Windows Live" w15:userId="5147d651ed70e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3138"/>
    <w:rsid w:val="000725AD"/>
    <w:rsid w:val="00183B8E"/>
    <w:rsid w:val="002633A1"/>
    <w:rsid w:val="00387D79"/>
    <w:rsid w:val="004F0749"/>
    <w:rsid w:val="006F49B2"/>
    <w:rsid w:val="007A3458"/>
    <w:rsid w:val="00B33138"/>
    <w:rsid w:val="00D2067F"/>
    <w:rsid w:val="00D70D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79E6"/>
  <w15:docId w15:val="{AA1C7930-AB20-48AE-A70C-02BD3D0A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spacing w:after="100"/>
      <w:jc w:val="both"/>
    </w:pPr>
    <w:rPr>
      <w:rFonts w:eastAsia="Times"/>
      <w:lang w:val="en-US"/>
    </w:rPr>
  </w:style>
  <w:style w:type="paragraph" w:styleId="1">
    <w:name w:val="heading 1"/>
    <w:basedOn w:val="a"/>
    <w:next w:val="a"/>
    <w:uiPriority w:val="9"/>
    <w:qFormat/>
    <w:pPr>
      <w:keepNext/>
      <w:spacing w:before="240" w:after="60"/>
      <w:outlineLvl w:val="0"/>
    </w:pPr>
    <w:rPr>
      <w:rFonts w:ascii="Calibri" w:eastAsia="MS Gothic" w:hAnsi="Calibri"/>
      <w:b/>
      <w:bCs/>
      <w:kern w:val="2"/>
      <w:sz w:val="32"/>
      <w:szCs w:val="32"/>
    </w:rPr>
  </w:style>
  <w:style w:type="paragraph" w:styleId="2">
    <w:name w:val="heading 2"/>
    <w:basedOn w:val="a"/>
    <w:next w:val="a"/>
    <w:uiPriority w:val="9"/>
    <w:unhideWhenUsed/>
    <w:qFormat/>
    <w:pPr>
      <w:keepNext/>
      <w:spacing w:before="240" w:after="60"/>
      <w:outlineLvl w:val="1"/>
    </w:pPr>
    <w:rPr>
      <w:rFonts w:ascii="Calibri" w:eastAsia="MS Gothic" w:hAnsi="Calibri"/>
      <w:b/>
      <w:bCs/>
      <w:i/>
      <w:iCs/>
      <w:sz w:val="28"/>
      <w:szCs w:val="28"/>
    </w:rPr>
  </w:style>
  <w:style w:type="paragraph" w:styleId="3">
    <w:name w:val="heading 3"/>
    <w:basedOn w:val="a"/>
    <w:next w:val="a"/>
    <w:uiPriority w:val="9"/>
    <w:unhideWhenUsed/>
    <w:qFormat/>
    <w:pPr>
      <w:keepNext/>
      <w:spacing w:before="240" w:after="60"/>
      <w:outlineLvl w:val="2"/>
    </w:pPr>
    <w:rPr>
      <w:rFonts w:ascii="Calibri" w:eastAsia="MS Gothic" w:hAnsi="Calibri"/>
      <w:b/>
      <w:bCs/>
      <w:sz w:val="26"/>
      <w:szCs w:val="26"/>
    </w:rPr>
  </w:style>
  <w:style w:type="paragraph" w:styleId="4">
    <w:name w:val="heading 4"/>
    <w:basedOn w:val="a"/>
    <w:next w:val="a"/>
    <w:uiPriority w:val="9"/>
    <w:unhideWhenUsed/>
    <w:qFormat/>
    <w:pPr>
      <w:keepNext/>
      <w:spacing w:before="100"/>
      <w:outlineLvl w:val="3"/>
    </w:pPr>
    <w:rPr>
      <w:rFonts w:ascii="Times New Roman" w:eastAsia="MS Mincho" w:hAnsi="Times New Roman"/>
      <w:b/>
      <w:bCs/>
      <w:szCs w:val="2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alloonTextChar">
    <w:name w:val="Balloon Text Char"/>
    <w:qFormat/>
    <w:rPr>
      <w:rFonts w:ascii="Tahoma" w:hAnsi="Tahoma" w:cs="Tahoma"/>
      <w:sz w:val="16"/>
      <w:szCs w:val="16"/>
    </w:rPr>
  </w:style>
  <w:style w:type="character" w:styleId="a3">
    <w:name w:val="annotation reference"/>
    <w:qFormat/>
    <w:rPr>
      <w:sz w:val="18"/>
      <w:szCs w:val="18"/>
    </w:rPr>
  </w:style>
  <w:style w:type="character" w:customStyle="1" w:styleId="CommentTextChar">
    <w:name w:val="Comment Text Char"/>
    <w:qFormat/>
    <w:rPr>
      <w:sz w:val="24"/>
      <w:szCs w:val="24"/>
      <w:lang w:val="en-US"/>
    </w:rPr>
  </w:style>
  <w:style w:type="character" w:customStyle="1" w:styleId="CommentSubjectChar">
    <w:name w:val="Comment Subject Char"/>
    <w:qFormat/>
    <w:rPr>
      <w:b/>
      <w:bCs/>
      <w:sz w:val="24"/>
      <w:szCs w:val="24"/>
      <w:lang w:val="en-US"/>
    </w:rPr>
  </w:style>
  <w:style w:type="character" w:customStyle="1" w:styleId="HeaderChar">
    <w:name w:val="Header Char"/>
    <w:qFormat/>
    <w:rPr>
      <w:sz w:val="24"/>
      <w:lang w:val="en-US" w:eastAsia="en-US"/>
    </w:rPr>
  </w:style>
  <w:style w:type="character" w:customStyle="1" w:styleId="FooterChar">
    <w:name w:val="Footer Char"/>
    <w:qFormat/>
    <w:rPr>
      <w:sz w:val="24"/>
      <w:lang w:val="en-US" w:eastAsia="en-US"/>
    </w:rPr>
  </w:style>
  <w:style w:type="character" w:customStyle="1" w:styleId="InternetLink">
    <w:name w:val="Internet Link"/>
    <w:rPr>
      <w:color w:val="0563C1"/>
      <w:u w:val="single"/>
    </w:rPr>
  </w:style>
  <w:style w:type="character" w:customStyle="1" w:styleId="Heading1Char">
    <w:name w:val="Heading 1 Char"/>
    <w:qFormat/>
    <w:rPr>
      <w:rFonts w:ascii="Calibri" w:eastAsia="MS Gothic" w:hAnsi="Calibri" w:cs="Times New Roman"/>
      <w:b/>
      <w:bCs/>
      <w:kern w:val="2"/>
      <w:sz w:val="32"/>
      <w:szCs w:val="32"/>
    </w:rPr>
  </w:style>
  <w:style w:type="character" w:customStyle="1" w:styleId="Heading2Char">
    <w:name w:val="Heading 2 Char"/>
    <w:qFormat/>
    <w:rPr>
      <w:rFonts w:ascii="Calibri" w:eastAsia="MS Gothic" w:hAnsi="Calibri" w:cs="Times New Roman"/>
      <w:b/>
      <w:bCs/>
      <w:i/>
      <w:iCs/>
      <w:sz w:val="28"/>
      <w:szCs w:val="28"/>
    </w:rPr>
  </w:style>
  <w:style w:type="character" w:customStyle="1" w:styleId="Heading3Char">
    <w:name w:val="Heading 3 Char"/>
    <w:qFormat/>
    <w:rPr>
      <w:rFonts w:ascii="Calibri" w:eastAsia="MS Gothic" w:hAnsi="Calibri" w:cs="Times New Roman"/>
      <w:b/>
      <w:bCs/>
      <w:sz w:val="26"/>
      <w:szCs w:val="26"/>
    </w:rPr>
  </w:style>
  <w:style w:type="character" w:customStyle="1" w:styleId="Heading4Char">
    <w:name w:val="Heading 4 Char"/>
    <w:qFormat/>
    <w:rPr>
      <w:rFonts w:ascii="Times New Roman" w:eastAsia="MS Mincho" w:hAnsi="Times New Roman"/>
      <w:b/>
      <w:bCs/>
      <w:szCs w:val="28"/>
      <w:lang w:val="en-GB"/>
    </w:rPr>
  </w:style>
  <w:style w:type="character" w:customStyle="1" w:styleId="TitleChar">
    <w:name w:val="Title Char"/>
    <w:qFormat/>
    <w:rPr>
      <w:rFonts w:ascii="Times New Roman" w:eastAsia="Times New Roman" w:hAnsi="Times New Roman" w:cs="Times New Roman"/>
      <w:b/>
      <w:bCs/>
      <w:caps/>
      <w:kern w:val="2"/>
      <w:szCs w:val="32"/>
      <w:lang w:val="en-US" w:eastAsia="en-US"/>
    </w:rPr>
  </w:style>
  <w:style w:type="character" w:customStyle="1" w:styleId="SubtitleChar">
    <w:name w:val="Subtitle Char"/>
    <w:qFormat/>
    <w:rPr>
      <w:rFonts w:ascii="Times New Roman" w:eastAsia="Times New Roman" w:hAnsi="Times New Roman" w:cs="Times New Roman"/>
      <w:szCs w:val="24"/>
      <w:lang w:val="en-US" w:eastAsia="en-US"/>
    </w:rPr>
  </w:style>
  <w:style w:type="character" w:customStyle="1" w:styleId="UnresolvedMention1">
    <w:name w:val="Unresolved Mention1"/>
    <w:qFormat/>
    <w:rPr>
      <w:color w:val="605E5C"/>
      <w:highlight w:val="lightGray"/>
    </w:rPr>
  </w:style>
  <w:style w:type="character" w:customStyle="1" w:styleId="ListLabel1">
    <w:name w:val="ListLabel 1"/>
    <w:qFormat/>
    <w:rPr>
      <w:rFonts w:eastAsia="Time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style>
  <w:style w:type="paragraph" w:customStyle="1" w:styleId="Heading">
    <w:name w:val="Heading"/>
    <w:basedOn w:val="a"/>
    <w:next w:val="a4"/>
    <w:qFormat/>
    <w:pPr>
      <w:keepNext/>
      <w:spacing w:before="240" w:after="120"/>
    </w:pPr>
    <w:rPr>
      <w:rFonts w:ascii="Liberation Sans" w:eastAsia="AR PL SungtiL GB"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next w:val="a"/>
    <w:qFormat/>
    <w:pPr>
      <w:spacing w:after="200"/>
    </w:pPr>
    <w:rPr>
      <w:i/>
      <w:iCs/>
      <w:color w:val="44546A"/>
      <w:sz w:val="18"/>
      <w:szCs w:val="18"/>
    </w:rPr>
  </w:style>
  <w:style w:type="paragraph" w:customStyle="1" w:styleId="Index">
    <w:name w:val="Index"/>
    <w:basedOn w:val="a"/>
    <w:qFormat/>
    <w:pPr>
      <w:suppressLineNumbers/>
    </w:pPr>
    <w:rPr>
      <w:rFonts w:cs="Lohit Devanagari"/>
    </w:rPr>
  </w:style>
  <w:style w:type="paragraph" w:styleId="a7">
    <w:name w:val="Balloon Text"/>
    <w:basedOn w:val="a"/>
    <w:qFormat/>
    <w:rPr>
      <w:rFonts w:ascii="Tahoma" w:hAnsi="Tahoma" w:cs="Tahoma"/>
      <w:sz w:val="16"/>
      <w:szCs w:val="16"/>
    </w:rPr>
  </w:style>
  <w:style w:type="paragraph" w:styleId="a8">
    <w:name w:val="annotation text"/>
    <w:basedOn w:val="a"/>
    <w:qFormat/>
    <w:rPr>
      <w:szCs w:val="24"/>
    </w:rPr>
  </w:style>
  <w:style w:type="paragraph" w:styleId="a9">
    <w:name w:val="annotation subject"/>
    <w:basedOn w:val="a8"/>
    <w:qFormat/>
    <w:rPr>
      <w:b/>
      <w:bCs/>
      <w:szCs w:val="20"/>
    </w:rPr>
  </w:style>
  <w:style w:type="paragraph" w:styleId="aa">
    <w:name w:val="header"/>
    <w:basedOn w:val="a"/>
    <w:pPr>
      <w:tabs>
        <w:tab w:val="center" w:pos="4513"/>
        <w:tab w:val="right" w:pos="9026"/>
      </w:tabs>
    </w:pPr>
  </w:style>
  <w:style w:type="paragraph" w:styleId="ab">
    <w:name w:val="footer"/>
    <w:basedOn w:val="a"/>
    <w:pPr>
      <w:tabs>
        <w:tab w:val="center" w:pos="4513"/>
        <w:tab w:val="right" w:pos="9026"/>
      </w:tabs>
    </w:pPr>
  </w:style>
  <w:style w:type="paragraph" w:styleId="ac">
    <w:name w:val="Title"/>
    <w:basedOn w:val="a"/>
    <w:next w:val="a"/>
    <w:uiPriority w:val="10"/>
    <w:qFormat/>
    <w:pPr>
      <w:spacing w:after="0"/>
      <w:jc w:val="center"/>
      <w:outlineLvl w:val="0"/>
    </w:pPr>
    <w:rPr>
      <w:rFonts w:ascii="Times New Roman" w:eastAsia="Times New Roman" w:hAnsi="Times New Roman"/>
      <w:b/>
      <w:bCs/>
      <w:caps/>
      <w:kern w:val="2"/>
      <w:szCs w:val="32"/>
    </w:rPr>
  </w:style>
  <w:style w:type="paragraph" w:styleId="ad">
    <w:name w:val="Subtitle"/>
    <w:basedOn w:val="a"/>
    <w:next w:val="a"/>
    <w:uiPriority w:val="11"/>
    <w:qFormat/>
    <w:pPr>
      <w:spacing w:after="0"/>
      <w:jc w:val="center"/>
      <w:outlineLvl w:val="1"/>
    </w:pPr>
    <w:rPr>
      <w:rFonts w:ascii="Times New Roman" w:eastAsia="Times New Roman" w:hAnsi="Times New Roman"/>
      <w:szCs w:val="24"/>
    </w:rPr>
  </w:style>
  <w:style w:type="paragraph" w:customStyle="1" w:styleId="References">
    <w:name w:val="References"/>
    <w:basedOn w:val="a"/>
    <w:qFormat/>
    <w:pPr>
      <w:spacing w:after="0"/>
      <w:ind w:left="357" w:hanging="357"/>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hull@sjtu.edu.cn" TargetMode="External"/><Relationship Id="rId11" Type="http://schemas.microsoft.com/office/2011/relationships/commentsExtended" Target="commentsExtended.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713</Words>
  <Characters>4068</Characters>
  <Application>Microsoft Office Word</Application>
  <DocSecurity>0</DocSecurity>
  <Lines>33</Lines>
  <Paragraphs>9</Paragraphs>
  <ScaleCrop>false</ScaleCrop>
  <Company>NCKU</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GUIDELINES FOR 2007 ISB CONGRESS</dc:title>
  <dc:subject/>
  <dc:creator>ch</dc:creator>
  <dc:description/>
  <cp:lastModifiedBy>Xu Junkai</cp:lastModifiedBy>
  <cp:revision>13</cp:revision>
  <cp:lastPrinted>2019-01-31T02:05:00Z</cp:lastPrinted>
  <dcterms:created xsi:type="dcterms:W3CDTF">2019-12-20T14:50:00Z</dcterms:created>
  <dcterms:modified xsi:type="dcterms:W3CDTF">2020-02-28T09:35:00Z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