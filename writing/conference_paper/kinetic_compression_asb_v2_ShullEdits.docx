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FE72C" w14:textId="6ADC7C18" w:rsidR="00F33C3A" w:rsidRDefault="00CB2ACF">
      <w:pPr>
        <w:pStyle w:val="Subtitle"/>
      </w:pPr>
      <w:commentRangeStart w:id="0"/>
      <w:r>
        <w:rPr>
          <w:noProof/>
        </w:rPr>
        <w:pict w14:anchorId="7D02AE0F">
          <v:rect id="Frame1" o:spid="_x0000_s1026" style="position:absolute;left:0;text-align:left;margin-left:317.55pt;margin-top:150.25pt;width:253.55pt;height:174.2pt;z-index: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" filled="f" stroked="f">
            <v:textbox inset="0,0,0,0">
              <w:txbxContent>
                <w:p w14:paraId="3D7E13BD" w14:textId="77777777" w:rsidR="00F33C3A" w:rsidRDefault="00411014">
                  <w:pPr>
                    <w:pStyle w:val="Figure"/>
                    <w:spacing w:before="120" w:after="120"/>
                    <w:rPr>
                      <w:color w:val="auto"/>
                    </w:rPr>
                  </w:pPr>
                  <w:r>
                    <w:rPr>
                      <w:noProof/>
                      <w:color w:val="auto"/>
                    </w:rPr>
                    <w:drawing>
                      <wp:inline distT="0" distB="0" distL="0" distR="0" wp14:anchorId="1B626DAF" wp14:editId="2A16A54C">
                        <wp:extent cx="3219450" cy="1810385"/>
                        <wp:effectExtent l="0" t="0" r="0" b="0"/>
                        <wp:docPr id="3" name="Picture 2" descr="Image result for abstract art black white no 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age result for abstract art black white no copyright"/>
                                <pic:cNvPicPr>
                                  <a:picLocks noChangeAspect="1" noChangeArrowheads="1"/>
                                </pic:cNvPicPr>
                              </pic:nvPicPr>
                              <pic:blipFill>
                                <a:blip r:embed="rId7"/>
                                <a:stretch>
                                  <a:fillRect/>
                                </a:stretch>
                              </pic:blipFill>
                              <pic:spPr bwMode="auto">
                                <a:xfrm>
                                  <a:off x="0" y="0"/>
                                  <a:ext cx="3219450" cy="1810385"/>
                                </a:xfrm>
                                <a:prstGeom prst="rect">
                                  <a:avLst/>
                                </a:prstGeom>
                              </pic:spPr>
                            </pic:pic>
                          </a:graphicData>
                        </a:graphic>
                      </wp:inline>
                    </w:drawing>
                  </w:r>
                  <w:r>
                    <w:rPr>
                      <w:vanish/>
                      <w:color w:val="auto"/>
                    </w:rPr>
                    <w:br/>
                  </w:r>
                  <w:r>
                    <w:rPr>
                      <w:rFonts w:ascii="Times New Roman" w:hAnsi="Times New Roman"/>
                      <w:b/>
                      <w:bCs/>
                      <w:i w:val="0"/>
                      <w:iCs w:val="0"/>
                      <w:color w:val="auto"/>
                      <w:sz w:val="20"/>
                      <w:szCs w:val="20"/>
                    </w:rPr>
                    <w:t xml:space="preserve">Figure </w:t>
                  </w:r>
                  <w:r>
                    <w:rPr>
                      <w:rFonts w:ascii="Times New Roman" w:hAnsi="Times New Roman"/>
                      <w:b/>
                      <w:bCs/>
                      <w:i w:val="0"/>
                      <w:iCs w:val="0"/>
                      <w:color w:val="auto"/>
                      <w:sz w:val="20"/>
                      <w:szCs w:val="20"/>
                    </w:rPr>
                    <w:fldChar w:fldCharType="begin"/>
                  </w:r>
                  <w:r>
                    <w:rPr>
                      <w:rFonts w:ascii="Times New Roman" w:hAnsi="Times New Roman"/>
                      <w:b/>
                      <w:bCs/>
                      <w:i w:val="0"/>
                      <w:iCs w:val="0"/>
                      <w:sz w:val="20"/>
                      <w:szCs w:val="20"/>
                    </w:rPr>
                    <w:instrText>SEQ Figure \* ARABIC</w:instrText>
                  </w:r>
                  <w:r>
                    <w:rPr>
                      <w:rFonts w:ascii="Times New Roman" w:hAnsi="Times New Roman"/>
                      <w:b/>
                      <w:bCs/>
                      <w:i w:val="0"/>
                      <w:iCs w:val="0"/>
                      <w:sz w:val="20"/>
                      <w:szCs w:val="20"/>
                    </w:rPr>
                    <w:fldChar w:fldCharType="separate"/>
                  </w:r>
                  <w:r>
                    <w:rPr>
                      <w:rFonts w:ascii="Times New Roman" w:hAnsi="Times New Roman"/>
                      <w:b/>
                      <w:bCs/>
                      <w:i w:val="0"/>
                      <w:iCs w:val="0"/>
                      <w:sz w:val="20"/>
                      <w:szCs w:val="20"/>
                    </w:rPr>
                    <w:t>1</w:t>
                  </w:r>
                  <w:r>
                    <w:rPr>
                      <w:rFonts w:ascii="Times New Roman" w:hAnsi="Times New Roman"/>
                      <w:b/>
                      <w:bCs/>
                      <w:i w:val="0"/>
                      <w:iCs w:val="0"/>
                      <w:sz w:val="20"/>
                      <w:szCs w:val="20"/>
                    </w:rPr>
                    <w:fldChar w:fldCharType="end"/>
                  </w:r>
                  <w:r>
                    <w:rPr>
                      <w:rFonts w:ascii="Times New Roman" w:hAnsi="Times New Roman"/>
                      <w:i w:val="0"/>
                      <w:iCs w:val="0"/>
                      <w:color w:val="auto"/>
                      <w:sz w:val="20"/>
                      <w:szCs w:val="20"/>
                    </w:rPr>
                    <w:t>:</w:t>
                  </w:r>
                  <w:r>
                    <w:rPr>
                      <w:rFonts w:ascii="Times New Roman" w:hAnsi="Times New Roman"/>
                      <w:i w:val="0"/>
                      <w:iCs w:val="0"/>
                      <w:color w:val="auto"/>
                      <w:sz w:val="20"/>
                      <w:szCs w:val="20"/>
                    </w:rPr>
                    <w:t xml:space="preserve"> Compression ratios relative to CSV. Higher is better.</w:t>
                  </w:r>
                </w:p>
                <w:p w14:paraId="28C82110" w14:textId="77777777" w:rsidR="00F33C3A" w:rsidRDefault="00F33C3A">
                  <w:pPr>
                    <w:pStyle w:val="Figure"/>
                    <w:spacing w:before="120" w:after="120"/>
                    <w:rPr>
                      <w:color w:val="auto"/>
                    </w:rPr>
                  </w:pPr>
                </w:p>
              </w:txbxContent>
            </v:textbox>
            <w10:wrap type="square" anchorx="page" anchory="page"/>
          </v:rect>
        </w:pict>
      </w:r>
      <w:r w:rsidR="00411014">
        <w:rPr>
          <w:rStyle w:val="TitleChar"/>
          <w:rFonts w:eastAsia="Times"/>
          <w:caps w:val="0"/>
          <w:u w:val="single"/>
          <w:lang w:val="en-GB"/>
        </w:rPr>
        <w:t>Compression of Human Movement IMU Data</w:t>
      </w:r>
      <w:commentRangeEnd w:id="0"/>
      <w:r w:rsidR="00401666">
        <w:rPr>
          <w:rStyle w:val="CommentReference"/>
          <w:rFonts w:ascii="Times" w:eastAsia="Times" w:hAnsi="Times"/>
        </w:rPr>
        <w:commentReference w:id="0"/>
      </w:r>
    </w:p>
    <w:p w14:paraId="13B46944" w14:textId="77777777" w:rsidR="00F33C3A" w:rsidRDefault="00F33C3A">
      <w:pPr>
        <w:pStyle w:val="Subtitle"/>
        <w:rPr>
          <w:u w:val="single"/>
          <w:lang w:val="en-GB"/>
        </w:rPr>
      </w:pPr>
    </w:p>
    <w:p w14:paraId="0B3706DC" w14:textId="4677EE3F" w:rsidR="00F33C3A" w:rsidRDefault="00411014">
      <w:pPr>
        <w:pStyle w:val="Subtitle"/>
      </w:pPr>
      <w:r>
        <w:rPr>
          <w:lang w:val="en-GB"/>
        </w:rPr>
        <w:t>David P. Chiasson</w:t>
      </w:r>
      <w:r>
        <w:rPr>
          <w:vertAlign w:val="superscript"/>
          <w:lang w:val="en-GB"/>
        </w:rPr>
        <w:t>1</w:t>
      </w:r>
      <w:r>
        <w:rPr>
          <w:lang w:val="en-GB"/>
        </w:rPr>
        <w:t>, Junkai Xu</w:t>
      </w:r>
      <w:ins w:id="1" w:author="Peter Shull" w:date="2020-03-01T17:40:00Z">
        <w:r w:rsidR="00401666">
          <w:rPr>
            <w:vertAlign w:val="superscript"/>
            <w:lang w:val="en-GB"/>
          </w:rPr>
          <w:t>1</w:t>
        </w:r>
      </w:ins>
      <w:r>
        <w:rPr>
          <w:lang w:val="en-GB"/>
        </w:rPr>
        <w:t>, Peter B. Shull</w:t>
      </w:r>
      <w:ins w:id="2" w:author="Peter Shull" w:date="2020-03-01T17:40:00Z">
        <w:r w:rsidR="00401666">
          <w:rPr>
            <w:vertAlign w:val="superscript"/>
            <w:lang w:val="en-GB"/>
          </w:rPr>
          <w:t>1</w:t>
        </w:r>
      </w:ins>
    </w:p>
    <w:p w14:paraId="590EDF64" w14:textId="77777777" w:rsidR="00F33C3A" w:rsidRDefault="00411014">
      <w:pPr>
        <w:pStyle w:val="Subtitle"/>
      </w:pPr>
      <w:r>
        <w:rPr>
          <w:vertAlign w:val="superscript"/>
          <w:lang w:val="en-GB"/>
        </w:rPr>
        <w:t>1</w:t>
      </w:r>
      <w:r>
        <w:rPr>
          <w:lang w:val="en-GB"/>
        </w:rPr>
        <w:t xml:space="preserve">State Key Laboratory of Mechanical System and Vibration, School of </w:t>
      </w:r>
      <w:r>
        <w:rPr>
          <w:lang w:val="en-GB"/>
        </w:rPr>
        <w:t>Mechanical Engineering, Shanghai Jiao Tong University</w:t>
      </w:r>
    </w:p>
    <w:p w14:paraId="2A9CE562" w14:textId="77777777" w:rsidR="00F33C3A" w:rsidRDefault="00411014">
      <w:pPr>
        <w:pStyle w:val="Subtitle"/>
      </w:pPr>
      <w:r>
        <w:rPr>
          <w:lang w:val="fr-FR"/>
        </w:rPr>
        <w:t xml:space="preserve">Email: </w:t>
      </w:r>
      <w:r>
        <w:rPr>
          <w:rStyle w:val="InternetLink"/>
        </w:rPr>
        <w:t>dchiasso@sjtu.edu.cn</w:t>
      </w:r>
    </w:p>
    <w:p w14:paraId="6018A336" w14:textId="77777777" w:rsidR="00F33C3A" w:rsidRDefault="00F33C3A"/>
    <w:p w14:paraId="2C3A3AD1" w14:textId="77777777" w:rsidR="00F33C3A" w:rsidRDefault="00F33C3A">
      <w:pPr>
        <w:sectPr w:rsidR="00F33C3A">
          <w:headerReference w:type="default" r:id="rId11"/>
          <w:footerReference w:type="default" r:id="rId12"/>
          <w:pgSz w:w="12240" w:h="15840"/>
          <w:pgMar w:top="720" w:right="720" w:bottom="720" w:left="720" w:header="567" w:footer="425" w:gutter="0"/>
          <w:cols w:space="720"/>
          <w:formProt w:val="0"/>
          <w:docGrid w:linePitch="272" w:charSpace="8192"/>
        </w:sectPr>
      </w:pPr>
    </w:p>
    <w:p w14:paraId="50EF227D" w14:textId="77777777" w:rsidR="00F33C3A" w:rsidRDefault="00F33C3A">
      <w:pPr>
        <w:spacing w:after="0"/>
        <w:jc w:val="center"/>
        <w:rPr>
          <w:rFonts w:ascii="Times New Roman" w:hAnsi="Times New Roman"/>
          <w:lang w:val="fr-FR"/>
        </w:rPr>
      </w:pPr>
    </w:p>
    <w:p w14:paraId="010B08F4" w14:textId="77777777" w:rsidR="00F33C3A" w:rsidRDefault="00F33C3A">
      <w:pPr>
        <w:spacing w:after="0"/>
        <w:jc w:val="center"/>
        <w:rPr>
          <w:rFonts w:ascii="Times New Roman" w:hAnsi="Times New Roman"/>
          <w:lang w:val="fr-FR"/>
        </w:rPr>
      </w:pPr>
    </w:p>
    <w:p w14:paraId="1F632F91" w14:textId="77777777" w:rsidR="00F33C3A" w:rsidRDefault="00F33C3A">
      <w:pPr>
        <w:sectPr w:rsidR="00F33C3A">
          <w:type w:val="continuous"/>
          <w:pgSz w:w="12240" w:h="15840"/>
          <w:pgMar w:top="720" w:right="720" w:bottom="720" w:left="720" w:header="567" w:footer="425" w:gutter="0"/>
          <w:cols w:space="720"/>
          <w:formProt w:val="0"/>
          <w:docGrid w:linePitch="272" w:charSpace="8192"/>
        </w:sectPr>
      </w:pPr>
    </w:p>
    <w:p w14:paraId="3B2486A0" w14:textId="77777777" w:rsidR="00F33C3A" w:rsidRDefault="00411014">
      <w:pPr>
        <w:pStyle w:val="Heading4"/>
        <w:spacing w:before="0" w:after="0"/>
      </w:pPr>
      <w:r>
        <w:t>Introduction</w:t>
      </w:r>
    </w:p>
    <w:p w14:paraId="034D68E8" w14:textId="77777777" w:rsidR="00F33C3A" w:rsidRDefault="00411014">
      <w:pPr>
        <w:tabs>
          <w:tab w:val="left" w:pos="360"/>
        </w:tabs>
        <w:spacing w:after="0"/>
      </w:pPr>
      <w:r>
        <w:rPr>
          <w:rFonts w:ascii="Times New Roman" w:hAnsi="Times New Roman"/>
          <w:lang w:val="en-GB"/>
        </w:rPr>
        <w:t>Wearable human movement information from inertial measurement u</w:t>
      </w:r>
      <w:r>
        <w:rPr>
          <w:rFonts w:ascii="Times New Roman" w:hAnsi="Times New Roman"/>
          <w:lang w:val="en-GB"/>
        </w:rPr>
        <w:t>nits (IMU) is critical for a variety of applications including virtual reality, wearable electronics, physical therapy and human performance. However, techniques for representing with this class of multimedia information has received little attention compa</w:t>
      </w:r>
      <w:r>
        <w:rPr>
          <w:rFonts w:ascii="Times New Roman" w:hAnsi="Times New Roman"/>
          <w:lang w:val="en-GB"/>
        </w:rPr>
        <w:t xml:space="preserve">red with the mature fields of image, audio, and text.  Developing compressed representations of kinematic data will allow for higher sampling rates, greater data throughput, more nodes, and more data stored in a limited space. Compression is a key element </w:t>
      </w:r>
      <w:r>
        <w:rPr>
          <w:rFonts w:ascii="Times New Roman" w:hAnsi="Times New Roman"/>
          <w:lang w:val="en-GB"/>
        </w:rPr>
        <w:t xml:space="preserve">to enabling previously unfeasible applications particularly those which experience limited transmission bandwidth or data storage. </w:t>
      </w:r>
      <w:commentRangeStart w:id="3"/>
      <w:r>
        <w:rPr>
          <w:rFonts w:ascii="Times New Roman" w:hAnsi="Times New Roman"/>
          <w:lang w:val="en-GB"/>
        </w:rPr>
        <w:t>We hypothesised that the most efficient compressed representation format would utilize the interrelated nature of rotation an</w:t>
      </w:r>
      <w:r>
        <w:rPr>
          <w:rFonts w:ascii="Times New Roman" w:hAnsi="Times New Roman"/>
          <w:lang w:val="en-GB"/>
        </w:rPr>
        <w:t>d orientation information in accelerometer and gyroscope information</w:t>
      </w:r>
      <w:commentRangeEnd w:id="3"/>
      <w:r w:rsidR="00401666">
        <w:rPr>
          <w:rStyle w:val="CommentReference"/>
        </w:rPr>
        <w:commentReference w:id="3"/>
      </w:r>
      <w:r>
        <w:rPr>
          <w:rFonts w:ascii="Times New Roman" w:hAnsi="Times New Roman"/>
          <w:lang w:val="en-GB"/>
        </w:rPr>
        <w:t>.</w:t>
      </w:r>
    </w:p>
    <w:p w14:paraId="4BBE2DB3" w14:textId="77777777" w:rsidR="00F33C3A" w:rsidRDefault="00F33C3A">
      <w:pPr>
        <w:tabs>
          <w:tab w:val="left" w:pos="360"/>
        </w:tabs>
        <w:spacing w:after="0"/>
        <w:rPr>
          <w:rFonts w:ascii="Times New Roman" w:hAnsi="Times New Roman"/>
          <w:lang w:val="en-GB"/>
        </w:rPr>
      </w:pPr>
    </w:p>
    <w:p w14:paraId="59EC0651" w14:textId="77777777" w:rsidR="00F33C3A" w:rsidRDefault="00411014">
      <w:pPr>
        <w:pStyle w:val="Heading4"/>
        <w:tabs>
          <w:tab w:val="left" w:pos="360"/>
        </w:tabs>
        <w:spacing w:before="0" w:after="0"/>
      </w:pPr>
      <w:r>
        <w:t>Methods</w:t>
      </w:r>
    </w:p>
    <w:p w14:paraId="4EBB3D8C" w14:textId="77777777" w:rsidR="00F33C3A" w:rsidRDefault="00411014">
      <w:pPr>
        <w:tabs>
          <w:tab w:val="left" w:pos="360"/>
        </w:tabs>
        <w:spacing w:after="0"/>
      </w:pPr>
      <w:r>
        <w:rPr>
          <w:rFonts w:ascii="Times New Roman" w:hAnsi="Times New Roman"/>
          <w:lang w:val="en-GB"/>
        </w:rPr>
        <w:t>For this study, the Human Gait Database (</w:t>
      </w:r>
      <w:proofErr w:type="spellStart"/>
      <w:r>
        <w:rPr>
          <w:rFonts w:ascii="Times New Roman" w:hAnsi="Times New Roman"/>
          <w:lang w:val="en-GB"/>
        </w:rPr>
        <w:t>HuGaDb</w:t>
      </w:r>
      <w:proofErr w:type="spellEnd"/>
      <w:r>
        <w:rPr>
          <w:rFonts w:ascii="Times New Roman" w:hAnsi="Times New Roman"/>
          <w:lang w:val="en-GB"/>
        </w:rPr>
        <w:t xml:space="preserve">)[1] is used to meaningfully and repeatable demonstrate the performance of various compression techniques. </w:t>
      </w:r>
      <w:proofErr w:type="spellStart"/>
      <w:r>
        <w:rPr>
          <w:rFonts w:ascii="Times New Roman" w:hAnsi="Times New Roman"/>
          <w:lang w:val="en-GB"/>
        </w:rPr>
        <w:t>HuGaDb</w:t>
      </w:r>
      <w:proofErr w:type="spellEnd"/>
      <w:r>
        <w:rPr>
          <w:rFonts w:ascii="Times New Roman" w:hAnsi="Times New Roman"/>
          <w:lang w:val="en-GB"/>
        </w:rPr>
        <w:t xml:space="preserve"> is a public data</w:t>
      </w:r>
      <w:r>
        <w:rPr>
          <w:rFonts w:ascii="Times New Roman" w:hAnsi="Times New Roman"/>
          <w:lang w:val="en-GB"/>
        </w:rPr>
        <w:t xml:space="preserve">set of six-axis IMU signals collected from six different body segments of 18 healthy subjects performing 12 different movement activities. </w:t>
      </w:r>
    </w:p>
    <w:p w14:paraId="003501D3" w14:textId="77777777" w:rsidR="00F33C3A" w:rsidRDefault="00411014">
      <w:pPr>
        <w:tabs>
          <w:tab w:val="left" w:pos="360"/>
        </w:tabs>
        <w:spacing w:after="0"/>
      </w:pPr>
      <w:r>
        <w:rPr>
          <w:rFonts w:ascii="Times New Roman" w:hAnsi="Times New Roman"/>
          <w:lang w:val="en-GB"/>
        </w:rPr>
        <w:tab/>
        <w:t>Eight lossless compression techniques are proposed and compared with three traditional methods which are already in</w:t>
      </w:r>
      <w:r>
        <w:rPr>
          <w:rFonts w:ascii="Times New Roman" w:hAnsi="Times New Roman"/>
          <w:lang w:val="en-GB"/>
        </w:rPr>
        <w:t xml:space="preserve"> widespread use. The first six techniques which fall under polynomial regression, are borrowed from the field of audio compression. These techniques extrapolate a polynomial regression of the past n data samples where n is an integer greater than the polyn</w:t>
      </w:r>
      <w:r>
        <w:rPr>
          <w:rFonts w:ascii="Times New Roman" w:hAnsi="Times New Roman"/>
          <w:lang w:val="en-GB"/>
        </w:rPr>
        <w:t>omial degree. The last two techniques are the optimal linear predictors of training data which were computed via Lasso regression. The cross-stream linear compression technique additionally considers past samples of other dimensions and sensor modality. Th</w:t>
      </w:r>
      <w:r>
        <w:rPr>
          <w:rFonts w:ascii="Times New Roman" w:hAnsi="Times New Roman"/>
          <w:lang w:val="en-GB"/>
        </w:rPr>
        <w:t>e data collected from three random subjects was designated as training data, and only data from the remaining 15 subjects was used in our results.</w:t>
      </w:r>
    </w:p>
    <w:p w14:paraId="0C93A697" w14:textId="77777777" w:rsidR="00F33C3A" w:rsidRDefault="00411014">
      <w:pPr>
        <w:tabs>
          <w:tab w:val="left" w:pos="360"/>
        </w:tabs>
        <w:spacing w:after="0"/>
      </w:pPr>
      <w:r>
        <w:rPr>
          <w:rFonts w:ascii="Times New Roman" w:hAnsi="Times New Roman"/>
          <w:lang w:val="en-GB"/>
        </w:rPr>
        <w:tab/>
        <w:t>The traditional method of comma separated value (CSV) is selected as the baseline size when computing compre</w:t>
      </w:r>
      <w:r>
        <w:rPr>
          <w:rFonts w:ascii="Times New Roman" w:hAnsi="Times New Roman"/>
          <w:lang w:val="en-GB"/>
        </w:rPr>
        <w:t>ssion ratio (CR). CR is computed by dividing the size of the CSV file by the size of the compressed file. In addition to CSV, two other traditional techniques are included for further context: ZIP compression, and efficient binary representation. All propo</w:t>
      </w:r>
      <w:r>
        <w:rPr>
          <w:rFonts w:ascii="Times New Roman" w:hAnsi="Times New Roman"/>
          <w:lang w:val="en-GB"/>
        </w:rPr>
        <w:t>sed compression techniques are implemented as FIR filters using 16.16 fixed point computation.</w:t>
      </w:r>
    </w:p>
    <w:p w14:paraId="176AA568" w14:textId="77777777" w:rsidR="00F33C3A" w:rsidRDefault="00F33C3A">
      <w:pPr>
        <w:keepNext/>
        <w:spacing w:after="0"/>
        <w:jc w:val="center"/>
        <w:rPr>
          <w:color w:val="000000"/>
        </w:rPr>
      </w:pPr>
    </w:p>
    <w:p w14:paraId="7158519F" w14:textId="77777777" w:rsidR="00F33C3A" w:rsidRDefault="00411014">
      <w:pPr>
        <w:spacing w:after="0"/>
      </w:pPr>
      <w:r>
        <w:rPr>
          <w:rStyle w:val="Heading4Char"/>
        </w:rPr>
        <w:t>Results and Discussion</w:t>
      </w:r>
    </w:p>
    <w:p w14:paraId="64404353" w14:textId="77777777" w:rsidR="00F33C3A" w:rsidRDefault="00411014">
      <w:pPr>
        <w:spacing w:after="0"/>
        <w:rPr>
          <w:rFonts w:ascii="Times New Roman" w:hAnsi="Times New Roman"/>
        </w:rPr>
      </w:pPr>
      <w:r>
        <w:rPr>
          <w:rFonts w:ascii="Times New Roman" w:hAnsi="Times New Roman"/>
        </w:rPr>
        <w:t xml:space="preserve">All tested compression techniques far outperformed traditional representation methods in size efficiency (Fig. 1). This is likely due to </w:t>
      </w:r>
      <w:r>
        <w:rPr>
          <w:rFonts w:ascii="Times New Roman" w:hAnsi="Times New Roman"/>
        </w:rPr>
        <w:t>the proposed methods’ ability to utilize time auto-correlation and sparsity of the sensor sample space. Delta encoding proved to be the best performing polynomial regression technique (</w:t>
      </w:r>
      <w:commentRangeStart w:id="4"/>
      <w:r>
        <w:rPr>
          <w:rFonts w:ascii="Times New Roman" w:hAnsi="Times New Roman"/>
        </w:rPr>
        <w:t>CR=19.0</w:t>
      </w:r>
      <w:commentRangeEnd w:id="4"/>
      <w:r w:rsidR="002233BA">
        <w:rPr>
          <w:rStyle w:val="CommentReference"/>
        </w:rPr>
        <w:commentReference w:id="4"/>
      </w:r>
      <w:del w:id="6" w:author="Peter Shull" w:date="2020-03-01T17:45:00Z">
        <w:r w:rsidDel="002233BA">
          <w:rPr>
            <w:rFonts w:ascii="Times New Roman" w:hAnsi="Times New Roman"/>
          </w:rPr>
          <w:delText>16</w:delText>
        </w:r>
      </w:del>
      <w:r>
        <w:rPr>
          <w:rFonts w:ascii="Times New Roman" w:hAnsi="Times New Roman"/>
        </w:rPr>
        <w:t>), with each additional degree performing worse. This is likel</w:t>
      </w:r>
      <w:r>
        <w:rPr>
          <w:rFonts w:ascii="Times New Roman" w:hAnsi="Times New Roman"/>
        </w:rPr>
        <w:t>y because higher degree polynomial predictors suffer from poor white noise attenuation [2].</w:t>
      </w:r>
    </w:p>
    <w:p w14:paraId="1063A172" w14:textId="77777777" w:rsidR="00F33C3A" w:rsidRDefault="00411014">
      <w:pPr>
        <w:tabs>
          <w:tab w:val="left" w:pos="358"/>
        </w:tabs>
        <w:spacing w:after="0"/>
        <w:rPr>
          <w:rFonts w:ascii="Times New Roman" w:hAnsi="Times New Roman"/>
        </w:rPr>
      </w:pPr>
      <w:r>
        <w:rPr>
          <w:rFonts w:ascii="Times New Roman" w:hAnsi="Times New Roman"/>
        </w:rPr>
        <w:tab/>
        <w:t>The linear prediction filter (CR=19.186) proved to be slightly better than delta encoding. Investigation of the coefficients showed that the per-stream FIR had lea</w:t>
      </w:r>
      <w:r>
        <w:rPr>
          <w:rFonts w:ascii="Times New Roman" w:hAnsi="Times New Roman"/>
        </w:rPr>
        <w:t>rned an approximation of Delta encoding.</w:t>
      </w:r>
    </w:p>
    <w:p w14:paraId="5935412B" w14:textId="77777777" w:rsidR="00F33C3A" w:rsidRDefault="00411014">
      <w:pPr>
        <w:tabs>
          <w:tab w:val="left" w:pos="358"/>
        </w:tabs>
        <w:spacing w:after="0"/>
        <w:rPr>
          <w:rFonts w:ascii="Times New Roman" w:hAnsi="Times New Roman"/>
        </w:rPr>
      </w:pPr>
      <w:r>
        <w:rPr>
          <w:rFonts w:ascii="Times New Roman" w:hAnsi="Times New Roman"/>
        </w:rPr>
        <w:tab/>
        <w:t>Cross-stream linear prediction (CR=16.183) unexpectedly performed significantly worse than linear prediction or delta encoding which fails to support our hypothesis. We expect that this was due to accumulation of e</w:t>
      </w:r>
      <w:r>
        <w:rPr>
          <w:rFonts w:ascii="Times New Roman" w:hAnsi="Times New Roman"/>
        </w:rPr>
        <w:t>rror from 16.16 arithmetic. The cross-stream predictor involved two orders of magnitude more computation than delta encoding.</w:t>
      </w:r>
    </w:p>
    <w:p w14:paraId="6B11F5A5" w14:textId="77777777" w:rsidR="00F33C3A" w:rsidRDefault="00F33C3A">
      <w:pPr>
        <w:pStyle w:val="Heading4"/>
        <w:spacing w:before="0" w:after="0"/>
        <w:rPr>
          <w:color w:val="000000"/>
        </w:rPr>
      </w:pPr>
    </w:p>
    <w:p w14:paraId="2B09B1C7" w14:textId="77777777" w:rsidR="00F33C3A" w:rsidRDefault="00411014">
      <w:pPr>
        <w:spacing w:after="0"/>
        <w:rPr>
          <w:rFonts w:ascii="Times New Roman" w:hAnsi="Times New Roman"/>
          <w:b/>
          <w:lang w:val="en-GB"/>
        </w:rPr>
      </w:pPr>
      <w:r>
        <w:rPr>
          <w:rFonts w:ascii="Times New Roman" w:hAnsi="Times New Roman"/>
          <w:b/>
          <w:lang w:val="en-GB"/>
        </w:rPr>
        <w:t>Significance</w:t>
      </w:r>
    </w:p>
    <w:p w14:paraId="2DF5FC6E" w14:textId="77777777" w:rsidR="00F33C3A" w:rsidRDefault="00411014">
      <w:pPr>
        <w:spacing w:after="0"/>
      </w:pPr>
      <w:commentRangeStart w:id="7"/>
      <w:r>
        <w:rPr>
          <w:rFonts w:ascii="Times New Roman" w:hAnsi="Times New Roman"/>
          <w:lang w:val="en-GB"/>
        </w:rPr>
        <w:t>Using these techniques, kinematic data can be compressed to almost one-twentieth the size of the current de-facto st</w:t>
      </w:r>
      <w:r>
        <w:rPr>
          <w:rFonts w:ascii="Times New Roman" w:hAnsi="Times New Roman"/>
          <w:lang w:val="en-GB"/>
        </w:rPr>
        <w:t xml:space="preserve">andard. </w:t>
      </w:r>
      <w:commentRangeEnd w:id="7"/>
      <w:r w:rsidR="00CB2ACF">
        <w:rPr>
          <w:rStyle w:val="CommentReference"/>
        </w:rPr>
        <w:commentReference w:id="7"/>
      </w:r>
      <w:r>
        <w:rPr>
          <w:rFonts w:ascii="Times New Roman" w:hAnsi="Times New Roman"/>
          <w:lang w:val="en-GB"/>
        </w:rPr>
        <w:t>This enables a range of applications which experience stringent requirements such as real-time data streaming, wireless communications, or limited storage space.</w:t>
      </w:r>
    </w:p>
    <w:p w14:paraId="50E1D955" w14:textId="77777777" w:rsidR="00F33C3A" w:rsidRDefault="00F33C3A">
      <w:pPr>
        <w:spacing w:after="0"/>
        <w:rPr>
          <w:rFonts w:ascii="Times New Roman" w:hAnsi="Times New Roman"/>
          <w:i/>
          <w:color w:val="C45911"/>
          <w:lang w:val="en-GB"/>
        </w:rPr>
      </w:pPr>
    </w:p>
    <w:p w14:paraId="035B75C3" w14:textId="77777777" w:rsidR="00F33C3A" w:rsidRDefault="00411014">
      <w:pPr>
        <w:pStyle w:val="Heading4"/>
        <w:spacing w:before="0" w:after="0"/>
      </w:pPr>
      <w:r>
        <w:t>Acknowledgments</w:t>
      </w:r>
    </w:p>
    <w:p w14:paraId="66C1722F" w14:textId="77777777" w:rsidR="00F33C3A" w:rsidRDefault="00411014">
      <w:pPr>
        <w:spacing w:after="0"/>
      </w:pPr>
      <w:r>
        <w:rPr>
          <w:lang w:val="en-GB"/>
        </w:rPr>
        <w:t>This work was supported by the National Natural Science Foundation of</w:t>
      </w:r>
      <w:r>
        <w:rPr>
          <w:lang w:val="en-GB"/>
        </w:rPr>
        <w:t xml:space="preserve"> China (51875347).</w:t>
      </w:r>
    </w:p>
    <w:p w14:paraId="264665B1" w14:textId="77777777" w:rsidR="00F33C3A" w:rsidRDefault="00F33C3A">
      <w:pPr>
        <w:spacing w:after="0"/>
        <w:rPr>
          <w:lang w:val="en-GB"/>
        </w:rPr>
      </w:pPr>
    </w:p>
    <w:p w14:paraId="75B8115D" w14:textId="77777777" w:rsidR="00F33C3A" w:rsidRDefault="00411014">
      <w:pPr>
        <w:pStyle w:val="Heading4"/>
        <w:spacing w:before="0" w:after="0"/>
      </w:pPr>
      <w:r>
        <w:t>References</w:t>
      </w:r>
    </w:p>
    <w:p w14:paraId="317F035D" w14:textId="77777777" w:rsidR="00F33C3A" w:rsidRDefault="00411014">
      <w:pPr>
        <w:pStyle w:val="References"/>
        <w:ind w:left="360" w:hanging="360"/>
      </w:pPr>
      <w:r>
        <w:t xml:space="preserve">[1] </w:t>
      </w:r>
      <w:proofErr w:type="spellStart"/>
      <w:r>
        <w:t>Chereshnev</w:t>
      </w:r>
      <w:proofErr w:type="spellEnd"/>
      <w:r>
        <w:t xml:space="preserve">, R., &amp; </w:t>
      </w:r>
      <w:proofErr w:type="spellStart"/>
      <w:r>
        <w:t>Kertész</w:t>
      </w:r>
      <w:proofErr w:type="spellEnd"/>
      <w:r>
        <w:t xml:space="preserve">-Farkas, A. (2017). </w:t>
      </w:r>
      <w:proofErr w:type="spellStart"/>
      <w:r>
        <w:t>Hugadb</w:t>
      </w:r>
      <w:proofErr w:type="spellEnd"/>
      <w:r>
        <w:t>: Human gait database for activity recognition from wearable inertial sensor networks. In International Conference on Analysis of Images, Social Networks and Texts</w:t>
      </w:r>
    </w:p>
    <w:p w14:paraId="70B0D3E2" w14:textId="77777777" w:rsidR="00F33C3A" w:rsidRDefault="00411014">
      <w:pPr>
        <w:pStyle w:val="References"/>
        <w:ind w:left="360" w:hanging="360"/>
      </w:pPr>
      <w:r>
        <w:rPr>
          <w:lang w:val="en-GB"/>
        </w:rPr>
        <w:t xml:space="preserve">[2]  </w:t>
      </w:r>
      <w:proofErr w:type="spellStart"/>
      <w:r>
        <w:rPr>
          <w:lang w:val="en-GB"/>
        </w:rPr>
        <w:t>T</w:t>
      </w:r>
      <w:r>
        <w:rPr>
          <w:lang w:val="en-GB"/>
        </w:rPr>
        <w:t>anskanen</w:t>
      </w:r>
      <w:proofErr w:type="spellEnd"/>
      <w:r>
        <w:rPr>
          <w:lang w:val="en-GB"/>
        </w:rPr>
        <w:t>, J. M. A. (2000). Polynomial Predictive Filters : Implementation and Applications. In Electronics.</w:t>
      </w:r>
    </w:p>
    <w:p w14:paraId="4ABD81C8" w14:textId="77777777" w:rsidR="00F33C3A" w:rsidRDefault="00F33C3A">
      <w:pPr>
        <w:sectPr w:rsidR="00F33C3A">
          <w:type w:val="continuous"/>
          <w:pgSz w:w="12240" w:h="15840"/>
          <w:pgMar w:top="720" w:right="720" w:bottom="720" w:left="720" w:header="567" w:footer="425" w:gutter="0"/>
          <w:cols w:num="2" w:space="454"/>
          <w:formProt w:val="0"/>
          <w:docGrid w:linePitch="272" w:charSpace="8192"/>
        </w:sectPr>
      </w:pPr>
    </w:p>
    <w:p w14:paraId="6328B916" w14:textId="77777777" w:rsidR="00F33C3A" w:rsidRDefault="00F33C3A"/>
    <w:p w14:paraId="2C515C42" w14:textId="77777777" w:rsidR="00F33C3A" w:rsidRDefault="00F33C3A">
      <w:pPr>
        <w:sectPr w:rsidR="00F33C3A">
          <w:type w:val="continuous"/>
          <w:pgSz w:w="12240" w:h="15840"/>
          <w:pgMar w:top="720" w:right="720" w:bottom="720" w:left="720" w:header="567" w:footer="425" w:gutter="0"/>
          <w:cols w:space="720"/>
          <w:formProt w:val="0"/>
          <w:docGrid w:linePitch="272" w:charSpace="8192"/>
        </w:sectPr>
      </w:pPr>
    </w:p>
    <w:p w14:paraId="484D0C98" w14:textId="77777777" w:rsidR="00411014" w:rsidRDefault="00411014"/>
    <w:sectPr w:rsidR="00411014">
      <w:type w:val="continuous"/>
      <w:pgSz w:w="12240" w:h="15840"/>
      <w:pgMar w:top="720" w:right="720" w:bottom="720" w:left="720" w:header="567" w:footer="425" w:gutter="0"/>
      <w:cols w:space="720"/>
      <w:formProt w:val="0"/>
      <w:docGrid w:linePitch="272"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eter Shull" w:date="2020-03-01T17:35:00Z" w:initials="PS">
    <w:p w14:paraId="7CA3409D" w14:textId="77777777" w:rsidR="00401666" w:rsidRDefault="00401666">
      <w:pPr>
        <w:pStyle w:val="CommentText"/>
      </w:pPr>
      <w:r>
        <w:rPr>
          <w:rStyle w:val="CommentReference"/>
        </w:rPr>
        <w:annotationRef/>
      </w:r>
      <w:r>
        <w:t xml:space="preserve">What is the one most important thing you want readers to remember after they read this abstract? And how might this important thing impact their research or provide specific </w:t>
      </w:r>
      <w:proofErr w:type="spellStart"/>
      <w:r>
        <w:t>benenfit</w:t>
      </w:r>
      <w:proofErr w:type="spellEnd"/>
      <w:r>
        <w:t>?</w:t>
      </w:r>
    </w:p>
    <w:p w14:paraId="0639CAA4" w14:textId="77777777" w:rsidR="00401666" w:rsidRDefault="00401666">
      <w:pPr>
        <w:pStyle w:val="CommentText"/>
      </w:pPr>
    </w:p>
    <w:p w14:paraId="679211A8" w14:textId="77777777" w:rsidR="00401666" w:rsidRDefault="00401666">
      <w:pPr>
        <w:pStyle w:val="CommentText"/>
      </w:pPr>
      <w:r>
        <w:t xml:space="preserve">For example, if you chose to highlight just 1 proposed method, instead of 8, the title could be a kind of recommendation for a proposed method that outperforms traditional methods. </w:t>
      </w:r>
    </w:p>
    <w:p w14:paraId="76384B7F" w14:textId="77777777" w:rsidR="00CB2ACF" w:rsidRDefault="00CB2ACF">
      <w:pPr>
        <w:pStyle w:val="CommentText"/>
      </w:pPr>
    </w:p>
    <w:p w14:paraId="2BF76FF5" w14:textId="46B64A81" w:rsidR="00CB2ACF" w:rsidRDefault="00CB2ACF">
      <w:pPr>
        <w:pStyle w:val="CommentText"/>
      </w:pPr>
      <w:r>
        <w:t xml:space="preserve">You could also highlight how your proposed compression algorithm vastly outperforms traditional methods. </w:t>
      </w:r>
    </w:p>
  </w:comment>
  <w:comment w:id="3" w:author="Peter Shull" w:date="2020-03-01T17:41:00Z" w:initials="PS">
    <w:p w14:paraId="01FBB7BD" w14:textId="0B5EFAB4" w:rsidR="00401666" w:rsidRDefault="00401666">
      <w:pPr>
        <w:pStyle w:val="CommentText"/>
      </w:pPr>
      <w:r>
        <w:rPr>
          <w:rStyle w:val="CommentReference"/>
        </w:rPr>
        <w:annotationRef/>
      </w:r>
      <w:r>
        <w:t xml:space="preserve">The title </w:t>
      </w:r>
      <w:r w:rsidR="00CB2ACF">
        <w:t>could reflect this</w:t>
      </w:r>
    </w:p>
  </w:comment>
  <w:comment w:id="4" w:author="Peter Shull" w:date="2020-03-01T17:45:00Z" w:initials="PS">
    <w:p w14:paraId="440F63B0" w14:textId="6A151441" w:rsidR="002233BA" w:rsidRDefault="002233BA">
      <w:pPr>
        <w:pStyle w:val="CommentText"/>
      </w:pPr>
      <w:r>
        <w:rPr>
          <w:rStyle w:val="CommentReference"/>
        </w:rPr>
        <w:annotationRef/>
      </w:r>
      <w:r>
        <w:t xml:space="preserve">One digit after the decimal is standard for reporting in biomechanics publications. </w:t>
      </w:r>
      <w:bookmarkStart w:id="5" w:name="_GoBack"/>
      <w:bookmarkEnd w:id="5"/>
    </w:p>
  </w:comment>
  <w:comment w:id="7" w:author="Peter Shull" w:date="2020-03-01T17:41:00Z" w:initials="PS">
    <w:p w14:paraId="55C48AEE" w14:textId="7F212D8D" w:rsidR="00CB2ACF" w:rsidRDefault="00CB2ACF">
      <w:pPr>
        <w:pStyle w:val="CommentText"/>
      </w:pPr>
      <w:r>
        <w:rPr>
          <w:rStyle w:val="CommentReference"/>
        </w:rPr>
        <w:annotationRef/>
      </w:r>
      <w:r>
        <w:t xml:space="preserve">This is a strong and surprising finding. The title could reflect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F76FF5" w15:done="0"/>
  <w15:commentEx w15:paraId="01FBB7BD" w15:done="0"/>
  <w15:commentEx w15:paraId="440F63B0" w15:done="0"/>
  <w15:commentEx w15:paraId="55C48A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F76FF5" w16cid:durableId="220670D3"/>
  <w16cid:commentId w16cid:paraId="01FBB7BD" w16cid:durableId="22067234"/>
  <w16cid:commentId w16cid:paraId="440F63B0" w16cid:durableId="2206734A"/>
  <w16cid:commentId w16cid:paraId="55C48AEE" w16cid:durableId="220672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37386" w14:textId="77777777" w:rsidR="00411014" w:rsidRDefault="00411014">
      <w:pPr>
        <w:spacing w:after="0"/>
      </w:pPr>
      <w:r>
        <w:separator/>
      </w:r>
    </w:p>
  </w:endnote>
  <w:endnote w:type="continuationSeparator" w:id="0">
    <w:p w14:paraId="7B130F1F" w14:textId="77777777" w:rsidR="00411014" w:rsidRDefault="004110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8465D" w14:textId="77777777" w:rsidR="00F33C3A" w:rsidRDefault="00F33C3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41C1B" w14:textId="77777777" w:rsidR="00411014" w:rsidRDefault="00411014">
      <w:pPr>
        <w:spacing w:after="0"/>
      </w:pPr>
      <w:r>
        <w:separator/>
      </w:r>
    </w:p>
  </w:footnote>
  <w:footnote w:type="continuationSeparator" w:id="0">
    <w:p w14:paraId="32077C68" w14:textId="77777777" w:rsidR="00411014" w:rsidRDefault="0041101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5EFD3" w14:textId="77777777" w:rsidR="00F33C3A" w:rsidRDefault="00F33C3A">
    <w:pPr>
      <w:pStyle w:val="Header"/>
      <w:tabs>
        <w:tab w:val="center" w:pos="5103"/>
        <w:tab w:val="right" w:pos="10206"/>
      </w:tabs>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er Shull">
    <w15:presenceInfo w15:providerId="None" w15:userId="Peter Shu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33C3A"/>
    <w:rsid w:val="002233BA"/>
    <w:rsid w:val="00401666"/>
    <w:rsid w:val="00411014"/>
    <w:rsid w:val="00CB2ACF"/>
    <w:rsid w:val="00F33C3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0E27C"/>
  <w15:docId w15:val="{C78C8CA5-5FDF-48CE-9EAB-B248EED93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00"/>
      <w:jc w:val="both"/>
    </w:pPr>
    <w:rPr>
      <w:lang w:val="en-US"/>
    </w:rPr>
  </w:style>
  <w:style w:type="paragraph" w:styleId="Heading1">
    <w:name w:val="heading 1"/>
    <w:basedOn w:val="Normal"/>
    <w:next w:val="Normal"/>
    <w:uiPriority w:val="9"/>
    <w:qFormat/>
    <w:pPr>
      <w:keepNext/>
      <w:spacing w:before="240" w:after="60"/>
      <w:outlineLvl w:val="0"/>
    </w:pPr>
    <w:rPr>
      <w:rFonts w:ascii="Calibri" w:eastAsia="MS Gothic" w:hAnsi="Calibri"/>
      <w:b/>
      <w:bCs/>
      <w:kern w:val="2"/>
      <w:sz w:val="32"/>
      <w:szCs w:val="32"/>
    </w:rPr>
  </w:style>
  <w:style w:type="paragraph" w:styleId="Heading2">
    <w:name w:val="heading 2"/>
    <w:basedOn w:val="Normal"/>
    <w:next w:val="Normal"/>
    <w:uiPriority w:val="9"/>
    <w:unhideWhenUsed/>
    <w:qFormat/>
    <w:pPr>
      <w:keepNext/>
      <w:spacing w:before="240" w:after="60"/>
      <w:outlineLvl w:val="1"/>
    </w:pPr>
    <w:rPr>
      <w:rFonts w:ascii="Calibri" w:eastAsia="MS Gothic" w:hAnsi="Calibri"/>
      <w:b/>
      <w:bCs/>
      <w:i/>
      <w:iCs/>
      <w:sz w:val="28"/>
      <w:szCs w:val="28"/>
    </w:rPr>
  </w:style>
  <w:style w:type="paragraph" w:styleId="Heading3">
    <w:name w:val="heading 3"/>
    <w:basedOn w:val="Normal"/>
    <w:next w:val="Normal"/>
    <w:uiPriority w:val="9"/>
    <w:unhideWhenUsed/>
    <w:qFormat/>
    <w:pPr>
      <w:keepNext/>
      <w:spacing w:before="240" w:after="60"/>
      <w:outlineLvl w:val="2"/>
    </w:pPr>
    <w:rPr>
      <w:rFonts w:ascii="Calibri" w:eastAsia="MS Gothic" w:hAnsi="Calibri"/>
      <w:b/>
      <w:bCs/>
      <w:sz w:val="26"/>
      <w:szCs w:val="26"/>
    </w:rPr>
  </w:style>
  <w:style w:type="paragraph" w:styleId="Heading4">
    <w:name w:val="heading 4"/>
    <w:basedOn w:val="Normal"/>
    <w:next w:val="Normal"/>
    <w:uiPriority w:val="9"/>
    <w:unhideWhenUsed/>
    <w:qFormat/>
    <w:pPr>
      <w:keepNext/>
      <w:spacing w:before="100"/>
      <w:outlineLvl w:val="3"/>
    </w:pPr>
    <w:rPr>
      <w:rFonts w:ascii="Times New Roman" w:eastAsia="MS Mincho" w:hAnsi="Times New Roman"/>
      <w:b/>
      <w:bCs/>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qFormat/>
    <w:rPr>
      <w:rFonts w:ascii="Tahoma" w:hAnsi="Tahoma" w:cs="Tahoma"/>
      <w:sz w:val="16"/>
      <w:szCs w:val="16"/>
    </w:rPr>
  </w:style>
  <w:style w:type="character" w:styleId="CommentReference">
    <w:name w:val="annotation reference"/>
    <w:qFormat/>
    <w:rPr>
      <w:sz w:val="18"/>
      <w:szCs w:val="18"/>
    </w:rPr>
  </w:style>
  <w:style w:type="character" w:customStyle="1" w:styleId="CommentTextChar">
    <w:name w:val="Comment Text Char"/>
    <w:qFormat/>
    <w:rPr>
      <w:sz w:val="24"/>
      <w:szCs w:val="24"/>
      <w:lang w:val="en-US"/>
    </w:rPr>
  </w:style>
  <w:style w:type="character" w:customStyle="1" w:styleId="CommentSubjectChar">
    <w:name w:val="Comment Subject Char"/>
    <w:qFormat/>
    <w:rPr>
      <w:b/>
      <w:bCs/>
      <w:sz w:val="24"/>
      <w:szCs w:val="24"/>
      <w:lang w:val="en-US"/>
    </w:rPr>
  </w:style>
  <w:style w:type="character" w:customStyle="1" w:styleId="HeaderChar">
    <w:name w:val="Header Char"/>
    <w:qFormat/>
    <w:rPr>
      <w:sz w:val="24"/>
      <w:lang w:val="en-US" w:eastAsia="en-US"/>
    </w:rPr>
  </w:style>
  <w:style w:type="character" w:customStyle="1" w:styleId="FooterChar">
    <w:name w:val="Footer Char"/>
    <w:qFormat/>
    <w:rPr>
      <w:sz w:val="24"/>
      <w:lang w:val="en-US" w:eastAsia="en-US"/>
    </w:rPr>
  </w:style>
  <w:style w:type="character" w:customStyle="1" w:styleId="InternetLink">
    <w:name w:val="Internet Link"/>
    <w:rPr>
      <w:color w:val="0563C1"/>
      <w:u w:val="single"/>
    </w:rPr>
  </w:style>
  <w:style w:type="character" w:customStyle="1" w:styleId="Heading1Char">
    <w:name w:val="Heading 1 Char"/>
    <w:qFormat/>
    <w:rPr>
      <w:rFonts w:ascii="Calibri" w:eastAsia="MS Gothic" w:hAnsi="Calibri" w:cs="Times New Roman"/>
      <w:b/>
      <w:bCs/>
      <w:kern w:val="2"/>
      <w:sz w:val="32"/>
      <w:szCs w:val="32"/>
    </w:rPr>
  </w:style>
  <w:style w:type="character" w:customStyle="1" w:styleId="Heading2Char">
    <w:name w:val="Heading 2 Char"/>
    <w:qFormat/>
    <w:rPr>
      <w:rFonts w:ascii="Calibri" w:eastAsia="MS Gothic" w:hAnsi="Calibri" w:cs="Times New Roman"/>
      <w:b/>
      <w:bCs/>
      <w:i/>
      <w:iCs/>
      <w:sz w:val="28"/>
      <w:szCs w:val="28"/>
    </w:rPr>
  </w:style>
  <w:style w:type="character" w:customStyle="1" w:styleId="Heading3Char">
    <w:name w:val="Heading 3 Char"/>
    <w:qFormat/>
    <w:rPr>
      <w:rFonts w:ascii="Calibri" w:eastAsia="MS Gothic" w:hAnsi="Calibri" w:cs="Times New Roman"/>
      <w:b/>
      <w:bCs/>
      <w:sz w:val="26"/>
      <w:szCs w:val="26"/>
    </w:rPr>
  </w:style>
  <w:style w:type="character" w:customStyle="1" w:styleId="Heading4Char">
    <w:name w:val="Heading 4 Char"/>
    <w:qFormat/>
    <w:rPr>
      <w:rFonts w:ascii="Times New Roman" w:eastAsia="MS Mincho" w:hAnsi="Times New Roman"/>
      <w:b/>
      <w:bCs/>
      <w:szCs w:val="28"/>
      <w:lang w:val="en-GB"/>
    </w:rPr>
  </w:style>
  <w:style w:type="character" w:customStyle="1" w:styleId="TitleChar">
    <w:name w:val="Title Char"/>
    <w:qFormat/>
    <w:rPr>
      <w:rFonts w:ascii="Times New Roman" w:eastAsia="Times New Roman" w:hAnsi="Times New Roman" w:cs="Times New Roman"/>
      <w:b/>
      <w:bCs/>
      <w:caps/>
      <w:kern w:val="2"/>
      <w:szCs w:val="32"/>
      <w:lang w:val="en-US" w:eastAsia="en-US"/>
    </w:rPr>
  </w:style>
  <w:style w:type="character" w:customStyle="1" w:styleId="SubtitleChar">
    <w:name w:val="Subtitle Char"/>
    <w:qFormat/>
    <w:rPr>
      <w:rFonts w:ascii="Times New Roman" w:eastAsia="Times New Roman" w:hAnsi="Times New Roman" w:cs="Times New Roman"/>
      <w:szCs w:val="24"/>
      <w:lang w:val="en-US" w:eastAsia="en-US"/>
    </w:rPr>
  </w:style>
  <w:style w:type="character" w:customStyle="1" w:styleId="UnresolvedMention1">
    <w:name w:val="Unresolved Mention1"/>
    <w:qFormat/>
    <w:rPr>
      <w:color w:val="605E5C"/>
      <w:highlight w:val="lightGray"/>
    </w:rPr>
  </w:style>
  <w:style w:type="character" w:customStyle="1" w:styleId="ListLabel1">
    <w:name w:val="ListLabel 1"/>
    <w:qFormat/>
    <w:rPr>
      <w:rFonts w:eastAsia="Times"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style>
  <w:style w:type="character" w:customStyle="1" w:styleId="ListLabel8">
    <w:name w:val="ListLabel 8"/>
    <w:qFormat/>
  </w:style>
  <w:style w:type="character" w:customStyle="1" w:styleId="ListLabel9">
    <w:name w:val="ListLabel 9"/>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pPr>
      <w:spacing w:after="200"/>
    </w:pPr>
    <w:rPr>
      <w:i/>
      <w:iCs/>
      <w:color w:val="44546A"/>
      <w:sz w:val="18"/>
      <w:szCs w:val="18"/>
    </w:rPr>
  </w:style>
  <w:style w:type="paragraph" w:customStyle="1" w:styleId="Index">
    <w:name w:val="Index"/>
    <w:basedOn w:val="Normal"/>
    <w:qFormat/>
    <w:pPr>
      <w:suppressLineNumbers/>
    </w:pPr>
    <w:rPr>
      <w:rFonts w:cs="Lohit Devanagari"/>
    </w:rPr>
  </w:style>
  <w:style w:type="paragraph" w:styleId="BalloonText">
    <w:name w:val="Balloon Text"/>
    <w:basedOn w:val="Normal"/>
    <w:qFormat/>
    <w:rPr>
      <w:rFonts w:ascii="Tahoma" w:hAnsi="Tahoma" w:cs="Tahoma"/>
      <w:sz w:val="16"/>
      <w:szCs w:val="16"/>
    </w:rPr>
  </w:style>
  <w:style w:type="paragraph" w:styleId="CommentText">
    <w:name w:val="annotation text"/>
    <w:basedOn w:val="Normal"/>
    <w:qFormat/>
    <w:rPr>
      <w:szCs w:val="24"/>
    </w:rPr>
  </w:style>
  <w:style w:type="paragraph" w:styleId="CommentSubject">
    <w:name w:val="annotation subject"/>
    <w:basedOn w:val="CommentText"/>
    <w:qFormat/>
    <w:rPr>
      <w:b/>
      <w:bCs/>
      <w:szCs w:val="20"/>
    </w:r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paragraph" w:styleId="Title">
    <w:name w:val="Title"/>
    <w:basedOn w:val="Normal"/>
    <w:next w:val="Normal"/>
    <w:uiPriority w:val="10"/>
    <w:qFormat/>
    <w:pPr>
      <w:spacing w:after="0"/>
      <w:jc w:val="center"/>
      <w:outlineLvl w:val="0"/>
    </w:pPr>
    <w:rPr>
      <w:rFonts w:ascii="Times New Roman" w:eastAsia="Times New Roman" w:hAnsi="Times New Roman"/>
      <w:b/>
      <w:bCs/>
      <w:caps/>
      <w:kern w:val="2"/>
      <w:szCs w:val="32"/>
    </w:rPr>
  </w:style>
  <w:style w:type="paragraph" w:styleId="Subtitle">
    <w:name w:val="Subtitle"/>
    <w:basedOn w:val="Normal"/>
    <w:next w:val="Normal"/>
    <w:uiPriority w:val="11"/>
    <w:qFormat/>
    <w:pPr>
      <w:spacing w:after="0"/>
      <w:jc w:val="center"/>
      <w:outlineLvl w:val="1"/>
    </w:pPr>
    <w:rPr>
      <w:rFonts w:ascii="Times New Roman" w:eastAsia="Times New Roman" w:hAnsi="Times New Roman"/>
      <w:szCs w:val="24"/>
    </w:rPr>
  </w:style>
  <w:style w:type="paragraph" w:customStyle="1" w:styleId="References">
    <w:name w:val="References"/>
    <w:basedOn w:val="Normal"/>
    <w:qFormat/>
    <w:pPr>
      <w:spacing w:after="0"/>
      <w:ind w:left="357" w:hanging="357"/>
    </w:pPr>
    <w:rPr>
      <w:rFonts w:ascii="Times New Roman" w:hAnsi="Times New Roman"/>
    </w:rPr>
  </w:style>
  <w:style w:type="paragraph" w:customStyle="1" w:styleId="Figure">
    <w:name w:val="Figure"/>
    <w:basedOn w:val="Caption"/>
    <w:qFormat/>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6148A-F06E-4023-8740-E9AEEA259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SUBMISSION GUIDELINES FOR 2007 ISB CONGRESS</vt:lpstr>
    </vt:vector>
  </TitlesOfParts>
  <Company>NCKU</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GUIDELINES FOR 2007 ISB CONGRESS</dc:title>
  <dc:subject/>
  <dc:creator>ch</dc:creator>
  <dc:description/>
  <cp:lastModifiedBy>Peter Shull</cp:lastModifiedBy>
  <cp:revision>16</cp:revision>
  <cp:lastPrinted>2019-01-31T02:05:00Z</cp:lastPrinted>
  <dcterms:created xsi:type="dcterms:W3CDTF">2019-12-20T14:50:00Z</dcterms:created>
  <dcterms:modified xsi:type="dcterms:W3CDTF">2020-03-01T09:46:00Z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NCKU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